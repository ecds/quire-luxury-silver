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1B04D26" w14:paraId="0F127EBC" wp14:textId="53A7E740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1B04D26" w:rsidR="5C17C4E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Conical Cup</w:t>
      </w:r>
    </w:p>
    <w:p xmlns:wp14="http://schemas.microsoft.com/office/word/2010/wordml" w:rsidP="61B04D26" w14:paraId="670ACDF8" wp14:textId="67C60540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1B04D26" w:rsidR="5C17C4E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Greek, late 2</w:t>
      </w:r>
      <w:r w:rsidRPr="61B04D26" w:rsidR="5C17C4E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vertAlign w:val="superscript"/>
          <w:lang w:val="en-US"/>
        </w:rPr>
        <w:t>nd</w:t>
      </w:r>
      <w:r w:rsidRPr="61B04D26" w:rsidR="5C17C4E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century BCE</w:t>
      </w:r>
    </w:p>
    <w:p xmlns:wp14="http://schemas.microsoft.com/office/word/2010/wordml" w:rsidP="61B04D26" w14:paraId="5836E98D" wp14:textId="7F25760C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1B04D26" w:rsidR="5C17C4E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Silver</w:t>
      </w:r>
    </w:p>
    <w:p xmlns:wp14="http://schemas.microsoft.com/office/word/2010/wordml" w:rsidP="61B04D26" w14:paraId="399F2FDB" wp14:textId="50B4E453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1B04D26" w:rsidR="5C17C4E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Gift </w:t>
      </w:r>
      <w:proofErr w:type="gramStart"/>
      <w:r w:rsidRPr="61B04D26" w:rsidR="5C17C4E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of</w:t>
      </w:r>
      <w:proofErr w:type="gramEnd"/>
      <w:r w:rsidRPr="61B04D26" w:rsidR="5C17C4E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the 2014 Visiting Board. 2014.36.1</w:t>
      </w:r>
    </w:p>
    <w:p xmlns:wp14="http://schemas.microsoft.com/office/word/2010/wordml" w:rsidP="61B04D26" w14:paraId="415FA75C" wp14:textId="01B0BB14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1B04D26" w:rsidR="5C17C4E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1B04D26" w14:paraId="073CAFF2" wp14:textId="62CDA33E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1B04D26" w:rsidR="5C17C4E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Typically referred to as </w:t>
      </w:r>
      <w:proofErr w:type="spellStart"/>
      <w:r w:rsidRPr="61B04D26" w:rsidR="5C17C4E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mastoi</w:t>
      </w:r>
      <w:proofErr w:type="spellEnd"/>
      <w:r w:rsidRPr="61B04D26" w:rsidR="5C17C4E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61B04D26" w:rsidR="5C17C4E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(singular, </w:t>
      </w:r>
      <w:r w:rsidRPr="61B04D26" w:rsidR="5C17C4E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mastos</w:t>
      </w:r>
      <w:r w:rsidRPr="61B04D26" w:rsidR="5C17C4E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 due to the breast-like form, cups of this shape made from precious metal, ceramic, and glass were popular in the Hellenistic period, especially in the eastern Mediterranean. This example has been raised from a single sheet of silver and is decorated on the interior with a turned rim. Versions made from silver </w:t>
      </w:r>
      <w:r w:rsidRPr="61B04D26" w:rsidR="5C17C4E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such as this represented costly luxuries and would have been used at elite banquets as a form of status display. </w:t>
      </w:r>
      <w:r w:rsidRPr="61B04D26" w:rsidR="5C17C4E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Some were then buried in tombs or dedicated in temples.</w:t>
      </w:r>
    </w:p>
    <w:p xmlns:wp14="http://schemas.microsoft.com/office/word/2010/wordml" w:rsidP="61B04D26" w14:paraId="1A60BDBE" wp14:textId="1F970AC2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61B04D26" w:rsidR="514FCC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The before treatment image of the</w:t>
      </w:r>
      <w:r w:rsidRPr="61B04D26" w:rsidR="514FCC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cup is an excellent example of the wide array of interference colors silver </w:t>
      </w:r>
      <w:r w:rsidRPr="61B04D26" w:rsidR="514FCC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sulfide</w:t>
      </w:r>
      <w:r w:rsidRPr="61B04D26" w:rsidR="514FCC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can produce – blue, yellow, purple, green. Because of this obscuring dark layer, the object was carefully examined under the microscope prior to treatment to ensure there was no mercury gilding present. Mechanical reduction with a polishing compound is only </w:t>
      </w:r>
      <w:r w:rsidRPr="61B04D26" w:rsidR="514FCC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appropriate for</w:t>
      </w:r>
      <w:r w:rsidRPr="61B04D26" w:rsidR="514FCC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objects with robust surfaces that can handle such a treatment, and is therefore not </w:t>
      </w:r>
      <w:r w:rsidRPr="61B04D26" w:rsidR="514FCC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appropriate for</w:t>
      </w:r>
      <w:r w:rsidRPr="61B04D26" w:rsidR="514FCC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thin, damaged mercury gilded surfaces.</w:t>
      </w:r>
    </w:p>
    <w:p w:rsidR="514FCC95" w:rsidP="61B04D26" w:rsidRDefault="514FCC95" w14:paraId="284CBAB0" w14:textId="02C362FA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1B04D26" w:rsidR="514FCC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This object has multiple inscriptions in Greek script, including the name, </w:t>
      </w:r>
      <w:r w:rsidRPr="61B04D26" w:rsidR="5C17C4E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“SOSYLOU” (“Of </w:t>
      </w:r>
      <w:proofErr w:type="spellStart"/>
      <w:r w:rsidRPr="61B04D26" w:rsidR="5C17C4E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Sosylos</w:t>
      </w:r>
      <w:proofErr w:type="spellEnd"/>
      <w:r w:rsidRPr="61B04D26" w:rsidR="5C17C4E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”), and a number, “ND” (“54 [drachmas]”). </w:t>
      </w:r>
      <w:r w:rsidRPr="61B04D26" w:rsidR="5C17C4E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Inscribed silver is rare, but a few examples of similar vessels with comparable inscriptions survive from Hellenized Near Eastern kingdoms. The first inscription gives the name of the presumed owner, </w:t>
      </w:r>
      <w:proofErr w:type="spellStart"/>
      <w:r w:rsidRPr="61B04D26" w:rsidR="5C17C4E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Sosylos</w:t>
      </w:r>
      <w:proofErr w:type="spellEnd"/>
      <w:r w:rsidRPr="61B04D26" w:rsidR="5C17C4E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. The second numerical inscription gives the cup’s weight in units of currency, 54 drachmas. This indicates that the cup was weighed using the Parthian weight standard, implying a Near Eastern context. </w:t>
      </w:r>
      <w:r w:rsidRPr="61B04D26" w:rsidR="514FCC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In the RTI image, the guidelines that were scratched into the surface before the final punching of the owner’s name</w:t>
      </w:r>
      <w:ins w:author="Hornor, Elizabeth" w:date="2022-04-20T19:58:13.425Z" w:id="1990315929">
        <w:r w:rsidRPr="61B04D26" w:rsidR="514FCC9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7"/>
            <w:szCs w:val="27"/>
            <w:lang w:val="en-US"/>
          </w:rPr>
          <w:t xml:space="preserve"> are visible</w:t>
        </w:r>
      </w:ins>
      <w:r w:rsidRPr="61B04D26" w:rsidR="514FCC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.</w:t>
      </w:r>
      <w:r w:rsidRPr="61B04D26" w:rsidR="514FCC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</w:p>
    <w:p w:rsidR="5C17C4E9" w:rsidP="61B04D26" w:rsidRDefault="5C17C4E9" w14:paraId="58C70ACD" w14:textId="302AD5FD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xmlns:wp14="http://schemas.microsoft.com/office/word/2010/wordml" w:rsidP="61B04D26" w14:paraId="29F53AB5" wp14:textId="41213654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61B04D26" w:rsidR="514FCC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Use your finger to manipulate the angle of the light on the inscription</w:t>
      </w:r>
    </w:p>
    <w:p xmlns:wp14="http://schemas.microsoft.com/office/word/2010/wordml" w:rsidP="61B04D26" w14:paraId="0BB18316" wp14:textId="38A96475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61B04D26" w:rsidR="514FCC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The mastos cup before treatment </w:t>
      </w:r>
    </w:p>
    <w:p xmlns:wp14="http://schemas.microsoft.com/office/word/2010/wordml" w:rsidP="61B04D26" w14:paraId="6E3EF28B" wp14:textId="40FFD899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61B04D26" w:rsidR="514FCC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Still image from RTI of the Parthian weight standard</w:t>
      </w:r>
    </w:p>
    <w:p xmlns:wp14="http://schemas.microsoft.com/office/word/2010/wordml" w:rsidP="61B04D26" w14:paraId="2C078E63" wp14:textId="47EC0276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gw5iF5BRyMmj0" int2:id="pFJwKNCn">
      <int2:state int2:type="LegacyProofing" int2:value="Rejected"/>
    </int2:textHash>
    <int2:textHash int2:hashCode="p6vVDMObLzd3K9" int2:id="S6fOxRK2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94D408"/>
    <w:rsid w:val="0032B36B"/>
    <w:rsid w:val="02C4F818"/>
    <w:rsid w:val="02C4F818"/>
    <w:rsid w:val="093CCAAE"/>
    <w:rsid w:val="13F46381"/>
    <w:rsid w:val="146331E9"/>
    <w:rsid w:val="146331E9"/>
    <w:rsid w:val="1977CF98"/>
    <w:rsid w:val="1F94D408"/>
    <w:rsid w:val="29235FC1"/>
    <w:rsid w:val="2E5AE47D"/>
    <w:rsid w:val="2FA00FBA"/>
    <w:rsid w:val="3A3565DA"/>
    <w:rsid w:val="48428A2F"/>
    <w:rsid w:val="514FCC95"/>
    <w:rsid w:val="5C17C4E9"/>
    <w:rsid w:val="61B04D26"/>
    <w:rsid w:val="663B00D6"/>
    <w:rsid w:val="7105C6A0"/>
    <w:rsid w:val="7CBDC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4D408"/>
  <w15:chartTrackingRefBased/>
  <w15:docId w15:val="{B3FBB3C3-21A0-4981-A2E4-C6D8A508AF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b4f3f092d444f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A306A51891414BB3C5CEDC4D3AC302" ma:contentTypeVersion="15" ma:contentTypeDescription="Create a new document." ma:contentTypeScope="" ma:versionID="9906e50bc409d040d1279251149d4797">
  <xsd:schema xmlns:xsd="http://www.w3.org/2001/XMLSchema" xmlns:xs="http://www.w3.org/2001/XMLSchema" xmlns:p="http://schemas.microsoft.com/office/2006/metadata/properties" xmlns:ns2="9e247855-8d1b-43ba-823d-a331a4353b55" xmlns:ns3="5d41a305-2d61-4560-918e-800a8f043bf4" targetNamespace="http://schemas.microsoft.com/office/2006/metadata/properties" ma:root="true" ma:fieldsID="c191940a8c56aa36f94b3d4976dce29d" ns2:_="" ns3:_="">
    <xsd:import namespace="9e247855-8d1b-43ba-823d-a331a4353b55"/>
    <xsd:import namespace="5d41a305-2d61-4560-918e-800a8f043b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47855-8d1b-43ba-823d-a331a4353b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92fa3da-db31-45ba-92de-38f16e295a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1a305-2d61-4560-918e-800a8f043bf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7bb6694-87fe-4a17-8a70-29e8b7d0dd00}" ma:internalName="TaxCatchAll" ma:showField="CatchAllData" ma:web="5d41a305-2d61-4560-918e-800a8f043b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d41a305-2d61-4560-918e-800a8f043bf4" xsi:nil="true"/>
    <lcf76f155ced4ddcb4097134ff3c332f xmlns="9e247855-8d1b-43ba-823d-a331a4353b55">
      <Terms xmlns="http://schemas.microsoft.com/office/infopath/2007/PartnerControls"/>
    </lcf76f155ced4ddcb4097134ff3c332f>
    <SharedWithUsers xmlns="5d41a305-2d61-4560-918e-800a8f043bf4">
      <UserInfo>
        <DisplayName/>
        <AccountId xsi:nil="true"/>
        <AccountType/>
      </UserInfo>
    </SharedWithUsers>
    <MediaLengthInSeconds xmlns="9e247855-8d1b-43ba-823d-a331a4353b55" xsi:nil="true"/>
  </documentManagement>
</p:properties>
</file>

<file path=customXml/itemProps1.xml><?xml version="1.0" encoding="utf-8"?>
<ds:datastoreItem xmlns:ds="http://schemas.openxmlformats.org/officeDocument/2006/customXml" ds:itemID="{8AA019E0-B8FC-49B7-AA92-4F9F7B8B1B01}"/>
</file>

<file path=customXml/itemProps2.xml><?xml version="1.0" encoding="utf-8"?>
<ds:datastoreItem xmlns:ds="http://schemas.openxmlformats.org/officeDocument/2006/customXml" ds:itemID="{F82CAB7A-9998-463D-B6C2-7056E8F692FE}"/>
</file>

<file path=customXml/itemProps3.xml><?xml version="1.0" encoding="utf-8"?>
<ds:datastoreItem xmlns:ds="http://schemas.openxmlformats.org/officeDocument/2006/customXml" ds:itemID="{44CF7CC0-F7C5-4216-B8DF-187F5DD8B29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Kaitlyn</dc:creator>
  <cp:keywords/>
  <dc:description/>
  <cp:lastModifiedBy>McAdams, Kaelyn</cp:lastModifiedBy>
  <dcterms:created xsi:type="dcterms:W3CDTF">2022-03-25T17:11:49Z</dcterms:created>
  <dcterms:modified xsi:type="dcterms:W3CDTF">2022-08-02T15:58:27Z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0x0101000CA306A51891414BB3C5CEDC4D3AC302</vt:lpwstr>
  </property>
  <property fmtid="{D5CDD505-2E9C-101B-9397-08002B2CF9AE}" pid="3" name="Order">
    <vt:r8>248000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MediaServiceImageTags">
    <vt:lpwstr/>
  </property>
</Properties>
</file>
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C23D61" w14:paraId="255C14FC" wp14:textId="72806523">
      <w:pPr>
        <w:spacing w:after="160" w:line="259" w:lineRule="auto"/>
        <w:rPr>
          <w:rFonts w:ascii="Calibri" w:hAnsi="Calibri" w:eastAsia="Calibri" w:cs="Calibri" w:asciiTheme="minorAscii" w:hAnsiTheme="minorAscii" w:eastAsiaTheme="minorAscii" w:cstheme="minorAscii"/>
          <w:noProof w:val="0"/>
          <w:sz w:val="24"/>
          <w:szCs w:val="24"/>
          <w:lang w:val="en-US"/>
        </w:rPr>
      </w:pPr>
      <w:r w:rsidRPr="13C23D61" w:rsidR="13C23D61">
        <w:rPr>
          <w:rFonts w:ascii="Calibri" w:hAnsi="Calibri" w:eastAsia="Calibri" w:cs="Calibri" w:asciiTheme="minorAscii" w:hAnsiTheme="minorAscii" w:eastAsiaTheme="minorAscii" w:cstheme="minorAscii"/>
          <w:noProof w:val="0"/>
          <w:sz w:val="24"/>
          <w:szCs w:val="24"/>
          <w:lang w:val="en-US"/>
        </w:rPr>
        <w:t>Drinking Cup (Skyphos)</w:t>
      </w:r>
    </w:p>
    <w:p xmlns:wp14="http://schemas.microsoft.com/office/word/2010/wordml" w:rsidP="13C23D61" w14:paraId="7D956583" wp14:textId="12DD7864">
      <w:pPr>
        <w:spacing w:after="160" w:line="259" w:lineRule="auto"/>
        <w:rPr>
          <w:rFonts w:ascii="Calibri" w:hAnsi="Calibri" w:eastAsia="Calibri" w:cs="Calibri" w:asciiTheme="minorAscii" w:hAnsiTheme="minorAscii" w:eastAsiaTheme="minorAscii" w:cstheme="minorAscii"/>
          <w:noProof w:val="0"/>
          <w:sz w:val="24"/>
          <w:szCs w:val="24"/>
          <w:lang w:val="en-US"/>
        </w:rPr>
      </w:pPr>
      <w:r w:rsidRPr="13C23D61" w:rsidR="13C23D61">
        <w:rPr>
          <w:rFonts w:ascii="Calibri" w:hAnsi="Calibri" w:eastAsia="Calibri" w:cs="Calibri" w:asciiTheme="minorAscii" w:hAnsiTheme="minorAscii" w:eastAsiaTheme="minorAscii" w:cstheme="minorAscii"/>
          <w:noProof w:val="0"/>
          <w:sz w:val="24"/>
          <w:szCs w:val="24"/>
          <w:lang w:val="en-US"/>
        </w:rPr>
        <w:t>Roman, late 1</w:t>
      </w:r>
      <w:r w:rsidRPr="13C23D61" w:rsidR="13C23D61">
        <w:rPr>
          <w:rFonts w:ascii="Calibri" w:hAnsi="Calibri" w:eastAsia="Calibri" w:cs="Calibri" w:asciiTheme="minorAscii" w:hAnsiTheme="minorAscii" w:eastAsiaTheme="minorAscii" w:cstheme="minorAscii"/>
          <w:noProof w:val="0"/>
          <w:sz w:val="24"/>
          <w:szCs w:val="24"/>
          <w:vertAlign w:val="superscript"/>
          <w:lang w:val="en-US"/>
        </w:rPr>
        <w:t>st</w:t>
      </w:r>
      <w:r w:rsidRPr="13C23D61" w:rsidR="13C23D61">
        <w:rPr>
          <w:rFonts w:ascii="Calibri" w:hAnsi="Calibri" w:eastAsia="Calibri" w:cs="Calibri" w:asciiTheme="minorAscii" w:hAnsiTheme="minorAscii" w:eastAsiaTheme="minorAscii" w:cstheme="minorAscii"/>
          <w:noProof w:val="0"/>
          <w:sz w:val="24"/>
          <w:szCs w:val="24"/>
          <w:lang w:val="en-US"/>
        </w:rPr>
        <w:t xml:space="preserve"> century BCE-early 1</w:t>
      </w:r>
      <w:r w:rsidRPr="13C23D61" w:rsidR="13C23D61">
        <w:rPr>
          <w:rFonts w:ascii="Calibri" w:hAnsi="Calibri" w:eastAsia="Calibri" w:cs="Calibri" w:asciiTheme="minorAscii" w:hAnsiTheme="minorAscii" w:eastAsiaTheme="minorAscii" w:cstheme="minorAscii"/>
          <w:noProof w:val="0"/>
          <w:sz w:val="24"/>
          <w:szCs w:val="24"/>
          <w:vertAlign w:val="superscript"/>
          <w:lang w:val="en-US"/>
        </w:rPr>
        <w:t>st</w:t>
      </w:r>
      <w:r w:rsidRPr="13C23D61" w:rsidR="13C23D61">
        <w:rPr>
          <w:rFonts w:ascii="Calibri" w:hAnsi="Calibri" w:eastAsia="Calibri" w:cs="Calibri" w:asciiTheme="minorAscii" w:hAnsiTheme="minorAscii" w:eastAsiaTheme="minorAscii" w:cstheme="minorAscii"/>
          <w:noProof w:val="0"/>
          <w:sz w:val="24"/>
          <w:szCs w:val="24"/>
          <w:lang w:val="en-US"/>
        </w:rPr>
        <w:t xml:space="preserve"> century CE</w:t>
      </w:r>
    </w:p>
    <w:p xmlns:wp14="http://schemas.microsoft.com/office/word/2010/wordml" w:rsidP="13C23D61" w14:paraId="1F5A093E" wp14:textId="0D7F3BEF">
      <w:pPr>
        <w:spacing w:after="160" w:line="259" w:lineRule="auto"/>
        <w:rPr>
          <w:rFonts w:ascii="Calibri" w:hAnsi="Calibri" w:eastAsia="Calibri" w:cs="Calibri" w:asciiTheme="minorAscii" w:hAnsiTheme="minorAscii" w:eastAsiaTheme="minorAscii" w:cstheme="minorAscii"/>
          <w:noProof w:val="0"/>
          <w:sz w:val="24"/>
          <w:szCs w:val="24"/>
          <w:lang w:val="en-US"/>
        </w:rPr>
      </w:pPr>
      <w:r w:rsidRPr="13C23D61" w:rsidR="13C23D61">
        <w:rPr>
          <w:rFonts w:ascii="Calibri" w:hAnsi="Calibri" w:eastAsia="Calibri" w:cs="Calibri" w:asciiTheme="minorAscii" w:hAnsiTheme="minorAscii" w:eastAsiaTheme="minorAscii" w:cstheme="minorAscii"/>
          <w:noProof w:val="0"/>
          <w:sz w:val="24"/>
          <w:szCs w:val="24"/>
          <w:lang w:val="en-US"/>
        </w:rPr>
        <w:t>Silver</w:t>
      </w:r>
    </w:p>
    <w:p xmlns:wp14="http://schemas.microsoft.com/office/word/2010/wordml" w:rsidP="13C23D61" w14:paraId="4FABC9D1" wp14:textId="07014C3A">
      <w:pPr>
        <w:spacing w:after="160" w:line="259" w:lineRule="auto"/>
        <w:rPr>
          <w:rFonts w:ascii="Calibri" w:hAnsi="Calibri" w:eastAsia="Calibri" w:cs="Calibri" w:asciiTheme="minorAscii" w:hAnsiTheme="minorAscii" w:eastAsiaTheme="minorAscii" w:cstheme="minorAscii"/>
          <w:noProof w:val="0"/>
          <w:sz w:val="24"/>
          <w:szCs w:val="24"/>
          <w:lang w:val="en-US"/>
        </w:rPr>
      </w:pPr>
      <w:r w:rsidRPr="13C23D61" w:rsidR="13C23D61">
        <w:rPr>
          <w:rFonts w:ascii="Calibri" w:hAnsi="Calibri" w:eastAsia="Calibri" w:cs="Calibri" w:asciiTheme="minorAscii" w:hAnsiTheme="minorAscii" w:eastAsiaTheme="minorAscii" w:cstheme="minorAscii"/>
          <w:noProof w:val="0"/>
          <w:sz w:val="24"/>
          <w:szCs w:val="24"/>
          <w:lang w:val="en-US"/>
        </w:rPr>
        <w:t>Anonymous loan. L2017.23.1</w:t>
      </w:r>
    </w:p>
    <w:p xmlns:wp14="http://schemas.microsoft.com/office/word/2010/wordml" w:rsidP="13C23D61" w14:paraId="5F2E0A17" wp14:textId="3BDEC633">
      <w:pPr>
        <w:spacing w:after="160" w:line="259" w:lineRule="auto"/>
        <w:rPr>
          <w:rFonts w:ascii="Calibri" w:hAnsi="Calibri" w:eastAsia="Calibri" w:cs="Calibri" w:asciiTheme="minorAscii" w:hAnsiTheme="minorAscii" w:eastAsiaTheme="minorAscii" w:cstheme="minorAscii"/>
          <w:noProof w:val="0"/>
          <w:sz w:val="24"/>
          <w:szCs w:val="24"/>
          <w:lang w:val="en-US"/>
        </w:rPr>
      </w:pPr>
      <w:r w:rsidRPr="7BD0D2C4" w:rsidR="13C23D61">
        <w:rPr>
          <w:rFonts w:ascii="Calibri" w:hAnsi="Calibri" w:eastAsia="Calibri" w:cs="Calibri" w:asciiTheme="minorAscii" w:hAnsiTheme="minorAscii" w:eastAsiaTheme="minorAscii" w:cstheme="minorAscii"/>
          <w:noProof w:val="0"/>
          <w:sz w:val="24"/>
          <w:szCs w:val="24"/>
          <w:lang w:val="en-US"/>
        </w:rPr>
        <w:t xml:space="preserve"> </w:t>
      </w:r>
    </w:p>
    <w:p xmlns:wp14="http://schemas.microsoft.com/office/word/2010/wordml" w:rsidP="13C23D61" w14:paraId="0EFFD05E" wp14:textId="688AA672">
      <w:pPr>
        <w:spacing w:after="160" w:line="259" w:lineRule="auto"/>
        <w:rPr>
          <w:rFonts w:ascii="Calibri" w:hAnsi="Calibri" w:eastAsia="Calibri" w:cs="Calibri" w:asciiTheme="minorAscii" w:hAnsiTheme="minorAscii" w:eastAsiaTheme="minorAscii" w:cstheme="minorAscii"/>
          <w:noProof w:val="0"/>
          <w:sz w:val="24"/>
          <w:szCs w:val="24"/>
          <w:lang w:val="en-US"/>
        </w:rPr>
      </w:pPr>
      <w:r w:rsidRPr="7BD0D2C4" w:rsidR="13C23D61">
        <w:rPr>
          <w:rFonts w:ascii="Calibri" w:hAnsi="Calibri" w:eastAsia="Calibri" w:cs="Calibri" w:asciiTheme="minorAscii" w:hAnsiTheme="minorAscii" w:eastAsiaTheme="minorAscii" w:cstheme="minorAscii"/>
          <w:noProof w:val="0"/>
          <w:sz w:val="24"/>
          <w:szCs w:val="24"/>
          <w:lang w:val="en-US"/>
        </w:rPr>
        <w:t>Ornately decorated silver drinking vessels, typically made in pairs, were highly prized luxuries in Roman antiquity</w:t>
      </w:r>
      <w:del w:author="Hornor, Elizabeth" w:date="2022-04-20T19:47:50.013Z" w:id="1306755084">
        <w:r w:rsidRPr="7BD0D2C4" w:rsidDel="7BD0D2C4">
          <w:rPr>
            <w:rFonts w:ascii="Calibri" w:hAnsi="Calibri" w:eastAsia="Calibri" w:cs="Calibri" w:asciiTheme="minorAscii" w:hAnsiTheme="minorAscii" w:eastAsiaTheme="minorAscii" w:cstheme="minorAscii"/>
            <w:noProof w:val="0"/>
            <w:sz w:val="24"/>
            <w:szCs w:val="24"/>
            <w:lang w:val="en-US"/>
          </w:rPr>
          <w:delText>,</w:delText>
        </w:r>
      </w:del>
      <w:r w:rsidRPr="7BD0D2C4" w:rsidR="13C23D61">
        <w:rPr>
          <w:rFonts w:ascii="Calibri" w:hAnsi="Calibri" w:eastAsia="Calibri" w:cs="Calibri" w:asciiTheme="minorAscii" w:hAnsiTheme="minorAscii" w:eastAsiaTheme="minorAscii" w:cstheme="minorAscii"/>
          <w:noProof w:val="0"/>
          <w:sz w:val="24"/>
          <w:szCs w:val="24"/>
          <w:lang w:val="en-US"/>
        </w:rPr>
        <w:t xml:space="preserve"> and would have been used at elite banquets to display the owner’s wealth and status. Roman authors such as </w:t>
      </w:r>
      <w:commentRangeStart w:id="1025703154"/>
      <w:commentRangeStart w:id="399485255"/>
      <w:r w:rsidRPr="7BD0D2C4" w:rsidR="13C23D61">
        <w:rPr>
          <w:rFonts w:ascii="Calibri" w:hAnsi="Calibri" w:eastAsia="Calibri" w:cs="Calibri" w:asciiTheme="minorAscii" w:hAnsiTheme="minorAscii" w:eastAsiaTheme="minorAscii" w:cstheme="minorAscii"/>
          <w:noProof w:val="0"/>
          <w:sz w:val="24"/>
          <w:szCs w:val="24"/>
          <w:lang w:val="en-US"/>
        </w:rPr>
        <w:t>Vergil</w:t>
      </w:r>
      <w:commentRangeEnd w:id="1025703154"/>
      <w:r>
        <w:rPr>
          <w:rStyle w:val="CommentReference"/>
        </w:rPr>
        <w:commentReference w:id="1025703154"/>
      </w:r>
      <w:commentRangeEnd w:id="399485255"/>
      <w:r>
        <w:rPr>
          <w:rStyle w:val="CommentReference"/>
        </w:rPr>
        <w:commentReference w:id="399485255"/>
      </w:r>
      <w:r w:rsidRPr="7BD0D2C4" w:rsidR="13C23D61">
        <w:rPr>
          <w:rFonts w:ascii="Calibri" w:hAnsi="Calibri" w:eastAsia="Calibri" w:cs="Calibri" w:asciiTheme="minorAscii" w:hAnsiTheme="minorAscii" w:eastAsiaTheme="minorAscii" w:cstheme="minorAscii"/>
          <w:noProof w:val="0"/>
          <w:sz w:val="24"/>
          <w:szCs w:val="24"/>
          <w:lang w:val="en-US"/>
        </w:rPr>
        <w:t xml:space="preserve"> and Petronius note that these cups also prompted diners to demonstrate their cultured education by discussing the mythological</w:t>
      </w:r>
      <w:r w:rsidRPr="7BD0D2C4" w:rsidR="13C23D61">
        <w:rPr>
          <w:rFonts w:ascii="Calibri" w:hAnsi="Calibri" w:eastAsia="Calibri" w:cs="Calibri" w:asciiTheme="minorAscii" w:hAnsiTheme="minorAscii" w:eastAsiaTheme="minorAscii" w:cstheme="minorAscii"/>
          <w:noProof w:val="0"/>
          <w:sz w:val="24"/>
          <w:szCs w:val="24"/>
          <w:lang w:val="en-US"/>
        </w:rPr>
        <w:t xml:space="preserve"> and</w:t>
      </w:r>
      <w:r w:rsidRPr="7BD0D2C4" w:rsidR="13C23D61">
        <w:rPr>
          <w:rFonts w:ascii="Calibri" w:hAnsi="Calibri" w:eastAsia="Calibri" w:cs="Calibri" w:asciiTheme="minorAscii" w:hAnsiTheme="minorAscii" w:eastAsiaTheme="minorAscii" w:cstheme="minorAscii"/>
          <w:noProof w:val="0"/>
          <w:sz w:val="24"/>
          <w:szCs w:val="24"/>
          <w:lang w:val="en-US"/>
        </w:rPr>
        <w:t xml:space="preserve"> philosophical imagery that decorated them. </w:t>
      </w:r>
    </w:p>
    <w:p xmlns:wp14="http://schemas.microsoft.com/office/word/2010/wordml" w:rsidP="13C23D61" w14:paraId="526AE054" wp14:textId="40AF6854">
      <w:pPr>
        <w:spacing w:after="160" w:line="259" w:lineRule="auto"/>
        <w:rPr>
          <w:rFonts w:ascii="Calibri" w:hAnsi="Calibri" w:eastAsia="Calibri" w:cs="Calibri" w:asciiTheme="minorAscii" w:hAnsiTheme="minorAscii" w:eastAsiaTheme="minorAscii" w:cstheme="minorAscii"/>
          <w:noProof w:val="0"/>
          <w:sz w:val="24"/>
          <w:szCs w:val="24"/>
          <w:lang w:val="en-US"/>
          <w:rPrChange w:author="Allen, Ruth Martin" w:date="2022-03-31T12:41:28.046Z" w:id="398902161">
            <w:rPr>
              <w:rFonts w:ascii="Times New Roman" w:hAnsi="Times New Roman" w:eastAsia="Times New Roman" w:cs="Times New Roman"/>
              <w:noProof w:val="0"/>
              <w:sz w:val="24"/>
              <w:szCs w:val="24"/>
              <w:lang w:val="en-US"/>
            </w:rPr>
          </w:rPrChange>
        </w:rPr>
      </w:pP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Change w:author="McAdams, Kaelyn" w:date="2022-08-02T19:10:55.769Z" w:id="533759788">
            <w:rPr>
              <w:rFonts w:ascii="Calibri" w:hAnsi="Calibri" w:eastAsia="Calibri" w:cs="Calibri"/>
              <w:b w:val="0"/>
              <w:bCs w:val="0"/>
              <w:i w:val="0"/>
              <w:iCs w:val="0"/>
              <w:caps w:val="0"/>
              <w:smallCaps w:val="0"/>
              <w:noProof w:val="0"/>
              <w:color w:val="000000" w:themeColor="text1" w:themeTint="FF" w:themeShade="FF"/>
              <w:sz w:val="27"/>
              <w:szCs w:val="27"/>
              <w:lang w:val="en-US"/>
            </w:rPr>
          </w:rPrChange>
        </w:rPr>
        <w:t xml:space="preserve">This </w:t>
      </w:r>
      <w:ins w:author="Stein, Renee" w:date="2022-04-18T19:56:59.819Z" w:id="825280891">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double-walled </w:t>
        </w:r>
      </w:ins>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Change w:author="Allen, Ruth Martin" w:date="2022-03-31T12:41:28.044Z" w:id="668606523">
            <w:rPr>
              <w:rFonts w:ascii="Calibri" w:hAnsi="Calibri" w:eastAsia="Calibri" w:cs="Calibri"/>
              <w:b w:val="0"/>
              <w:bCs w:val="0"/>
              <w:i w:val="0"/>
              <w:iCs w:val="0"/>
              <w:caps w:val="0"/>
              <w:smallCaps w:val="0"/>
              <w:noProof w:val="0"/>
              <w:color w:val="000000" w:themeColor="text1" w:themeTint="FF" w:themeShade="FF"/>
              <w:sz w:val="27"/>
              <w:szCs w:val="27"/>
              <w:lang w:val="en-US"/>
            </w:rPr>
          </w:rPrChange>
        </w:rPr>
        <w:t xml:space="preserve">cup </w:t>
      </w:r>
      <w:ins w:author="Stein, Renee" w:date="2022-04-18T19:57:07.623Z" w:id="409505387">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has </w:t>
        </w:r>
      </w:ins>
      <w:del w:author="Stein, Renee" w:date="2022-04-18T19:57:06.366Z" w:id="891094371">
        <w:r w:rsidRPr="7BD0D2C4" w:rsidDel="7BD0D2C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Change w:author="Allen, Ruth Martin" w:date="2022-03-31T12:41:28.044Z" w:id="1185729270">
              <w:rPr>
                <w:rFonts w:ascii="Calibri" w:hAnsi="Calibri" w:eastAsia="Calibri" w:cs="Calibri"/>
                <w:b w:val="0"/>
                <w:bCs w:val="0"/>
                <w:i w:val="0"/>
                <w:iCs w:val="0"/>
                <w:caps w:val="0"/>
                <w:smallCaps w:val="0"/>
                <w:noProof w:val="0"/>
                <w:color w:val="000000" w:themeColor="text1" w:themeTint="FF" w:themeShade="FF"/>
                <w:sz w:val="27"/>
                <w:szCs w:val="27"/>
                <w:lang w:val="en-US"/>
              </w:rPr>
            </w:rPrChange>
          </w:rPr>
          <w:delText xml:space="preserve">is double walled, with an outer liner with </w:delText>
        </w:r>
      </w:del>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Change w:author="Allen, Ruth Martin" w:date="2022-03-31T12:41:28.044Z" w:id="831816290">
            <w:rPr>
              <w:rFonts w:ascii="Calibri" w:hAnsi="Calibri" w:eastAsia="Calibri" w:cs="Calibri"/>
              <w:b w:val="0"/>
              <w:bCs w:val="0"/>
              <w:i w:val="0"/>
              <w:iCs w:val="0"/>
              <w:caps w:val="0"/>
              <w:smallCaps w:val="0"/>
              <w:noProof w:val="0"/>
              <w:color w:val="000000" w:themeColor="text1" w:themeTint="FF" w:themeShade="FF"/>
              <w:sz w:val="27"/>
              <w:szCs w:val="27"/>
              <w:lang w:val="en-US"/>
            </w:rPr>
          </w:rPrChange>
        </w:rPr>
        <w:t xml:space="preserve">repoussé and chased </w:t>
      </w: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decoration</w:t>
      </w:r>
      <w:ins w:author="Stein, Renee" w:date="2022-04-18T19:57:23.999Z" w:id="800757685">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on the exterior with an undecorated inner liner</w:t>
        </w:r>
      </w:ins>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Change w:author="Allen, Ruth Martin" w:date="2022-03-31T12:41:28.044Z" w:id="1965925477">
            <w:rPr>
              <w:rFonts w:ascii="Calibri" w:hAnsi="Calibri" w:eastAsia="Calibri" w:cs="Calibri"/>
              <w:b w:val="0"/>
              <w:bCs w:val="0"/>
              <w:i w:val="0"/>
              <w:iCs w:val="0"/>
              <w:caps w:val="0"/>
              <w:smallCaps w:val="0"/>
              <w:noProof w:val="0"/>
              <w:color w:val="000000" w:themeColor="text1" w:themeTint="FF" w:themeShade="FF"/>
              <w:sz w:val="27"/>
              <w:szCs w:val="27"/>
              <w:lang w:val="en-US"/>
            </w:rPr>
          </w:rPrChange>
        </w:rPr>
        <w:t xml:space="preserve">. Repoussé and chasing are techniques used together for shaping metal, where the sheet is hammered on the back to create a design (repoussé) and then worked on the front to further define the shape (chasing). </w:t>
      </w:r>
      <w:r w:rsidRPr="7BD0D2C4" w:rsidR="13C23D61">
        <w:rPr>
          <w:rFonts w:ascii="Calibri" w:hAnsi="Calibri" w:eastAsia="Calibri" w:cs="Calibri" w:asciiTheme="minorAscii" w:hAnsiTheme="minorAscii" w:eastAsiaTheme="minorAscii" w:cstheme="minorAscii"/>
          <w:noProof w:val="0"/>
          <w:sz w:val="24"/>
          <w:szCs w:val="24"/>
          <w:lang w:val="en-US"/>
          <w:rPrChange w:author="Allen, Ruth Martin" w:date="2022-03-31T12:41:28.045Z" w:id="1606253336">
            <w:rPr>
              <w:rFonts w:ascii="Times New Roman" w:hAnsi="Times New Roman" w:eastAsia="Times New Roman" w:cs="Times New Roman"/>
              <w:noProof w:val="0"/>
              <w:sz w:val="24"/>
              <w:szCs w:val="24"/>
              <w:lang w:val="en-US"/>
            </w:rPr>
          </w:rPrChange>
        </w:rPr>
        <w:t>This cup is decorated with spiraling acanthus tendrils interspersed with birds</w:t>
      </w:r>
      <w:r w:rsidRPr="7BD0D2C4" w:rsidR="13C23D61">
        <w:rPr>
          <w:rFonts w:ascii="Calibri" w:hAnsi="Calibri" w:eastAsia="Calibri" w:cs="Calibri" w:asciiTheme="minorAscii" w:hAnsiTheme="minorAscii" w:eastAsiaTheme="minorAscii" w:cstheme="minorAscii"/>
          <w:noProof w:val="0"/>
          <w:sz w:val="24"/>
          <w:szCs w:val="24"/>
          <w:lang w:val="en-US"/>
        </w:rPr>
        <w:t>.</w:t>
      </w:r>
      <w:r w:rsidRPr="7BD0D2C4" w:rsidR="13C23D61">
        <w:rPr>
          <w:rFonts w:ascii="Calibri" w:hAnsi="Calibri" w:eastAsia="Calibri" w:cs="Calibri" w:asciiTheme="minorAscii" w:hAnsiTheme="minorAscii" w:eastAsiaTheme="minorAscii" w:cstheme="minorAscii"/>
          <w:noProof w:val="0"/>
          <w:sz w:val="24"/>
          <w:szCs w:val="24"/>
          <w:lang w:val="en-US"/>
          <w:rPrChange w:author="McAdams, Kaelyn" w:date="2022-08-02T19:10:55.796Z" w:id="1068747633">
            <w:rPr>
              <w:rFonts w:ascii="Times New Roman" w:hAnsi="Times New Roman" w:eastAsia="Times New Roman" w:cs="Times New Roman"/>
              <w:noProof w:val="0"/>
              <w:sz w:val="24"/>
              <w:szCs w:val="24"/>
              <w:lang w:val="en-US"/>
            </w:rPr>
          </w:rPrChange>
        </w:rPr>
        <w:t xml:space="preserve"> These motifs are typical of the Augustan and Julio-Claudian periods and evoke a world of natural abundance and prosperity that helped create an atmosphere of luxurious leisure-time for its wealthy viewer.</w:t>
      </w:r>
    </w:p>
    <w:p xmlns:wp14="http://schemas.microsoft.com/office/word/2010/wordml" w:rsidP="7BD0D2C4" w14:paraId="37EE971D" wp14:textId="71526C3F">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Th</w:t>
      </w: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e</w:t>
      </w: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cup was lightly, selectively polished under magnification. While polishing, remnants of mercury gilding were observed on areas of raised decoration. Age, archaeological context, and previous campaigns of cleaning have caused the gilded surface to abrade away over time. </w:t>
      </w:r>
    </w:p>
    <w:p w:rsidR="3A6354E3" w:rsidP="7BD0D2C4" w:rsidRDefault="3A6354E3" w14:paraId="03BBC3CA" w14:textId="1D4FF59A">
      <w:pPr>
        <w:spacing w:after="160" w:line="259" w:lineRule="auto"/>
        <w:rPr>
          <w:ins w:author="Allen, Ruth Martin" w:date="2022-03-31T12:40:30.374Z" w:id="1276248564"/>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pP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This object has two inscriptions</w:t>
      </w: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in Greek script</w:t>
      </w: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The owner’s name, Menekrates</w:t>
      </w:r>
      <w:commentRangeStart w:id="742380441"/>
      <w:commentRangeStart w:id="387207175"/>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w:t>
      </w:r>
      <w:commentRangeEnd w:id="742380441"/>
      <w:r>
        <w:rPr>
          <w:rStyle w:val="CommentReference"/>
        </w:rPr>
        <w:commentReference w:id="742380441"/>
      </w:r>
      <w:commentRangeEnd w:id="387207175"/>
      <w:r>
        <w:rPr>
          <w:rStyle w:val="CommentReference"/>
        </w:rPr>
        <w:commentReference w:id="387207175"/>
      </w: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is lightly scratched into the surface, </w:t>
      </w:r>
      <w:ins w:author="Stein, Renee" w:date="2022-04-18T19:56:19.058Z" w:id="1812999056">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making </w:t>
        </w:r>
      </w:ins>
      <w:del w:author="Stein, Renee" w:date="2022-04-18T19:56:17.104Z" w:id="58459766">
        <w:r w:rsidRPr="7BD0D2C4" w:rsidDel="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delText>which made</w:delText>
        </w:r>
      </w:del>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it a</w:t>
      </w:r>
      <w:ins w:author="Hornor, Elizabeth" w:date="2022-04-20T19:46:19.848Z" w:id="832339709">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n ideal</w:t>
        </w:r>
      </w:ins>
      <w:del w:author="Hornor, Elizabeth" w:date="2022-04-20T19:46:12.636Z" w:id="1488297498">
        <w:r w:rsidRPr="7BD0D2C4" w:rsidDel="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delText xml:space="preserve"> great </w:delText>
        </w:r>
      </w:del>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candidate for surface enhancement with RTI</w:t>
      </w:r>
      <w:commentRangeStart w:id="1257522734"/>
      <w:commentRangeStart w:id="660047850"/>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w:t>
      </w:r>
      <w:commentRangeEnd w:id="1257522734"/>
      <w:r>
        <w:rPr>
          <w:rStyle w:val="CommentReference"/>
        </w:rPr>
        <w:commentReference w:id="1257522734"/>
      </w:r>
      <w:commentRangeEnd w:id="660047850"/>
      <w:r>
        <w:rPr>
          <w:rStyle w:val="CommentReference"/>
        </w:rPr>
        <w:commentReference w:id="660047850"/>
      </w: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w:t>
      </w:r>
      <w:del w:author="Stein, Renee" w:date="2022-04-18T19:56:08.398Z" w:id="654359153">
        <w:r w:rsidRPr="7BD0D2C4" w:rsidDel="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delText xml:space="preserve">The cup would originally have had a pair of vertical ring handles with horizontal thumb-rests. </w:delText>
        </w:r>
      </w:del>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While cleaning under the microscope, another inscription was found: a letter that was </w:t>
      </w: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likely used</w:t>
      </w: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to mark the position of one of these now-lost </w:t>
      </w:r>
      <w:ins w:author="Stein, Renee" w:date="2022-04-18T19:55:31.146Z" w:id="2092978233">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vertical ring </w:t>
        </w:r>
      </w:ins>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handles</w:t>
      </w:r>
      <w:ins w:author="Stein, Renee" w:date="2022-04-18T19:55:59.626Z" w:id="418402956">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with horizontal </w:t>
        </w:r>
      </w:ins>
      <w:ins w:author="Stein, Renee" w:date="2022-04-18T19:56:02.589Z" w:id="766658681">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thumb-rests</w:t>
        </w:r>
      </w:ins>
      <w:del w:author="Stein, Renee" w:date="2022-04-18T19:55:53.019Z" w:id="238588993">
        <w:r w:rsidRPr="7BD0D2C4" w:rsidDel="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delText>.</w:delText>
        </w:r>
      </w:del>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The granular surface obscuring the upper half of the letter is </w:t>
      </w: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likely a</w:t>
      </w:r>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w:t>
      </w:r>
      <w:bookmarkStart w:name="_Int_EUKUCK3K" w:id="423501253"/>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weld</w:t>
      </w:r>
      <w:bookmarkEnd w:id="423501253"/>
      <w:r w:rsidRPr="7BD0D2C4" w:rsidR="3A6354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
        <w:t xml:space="preserve"> spot that was used to join the handles to the body of the cup. </w:t>
      </w:r>
    </w:p>
    <w:p w:rsidR="13C23D61" w:rsidP="7BD0D2C4" w:rsidRDefault="13C23D61" w14:paraId="6DB38A33" w14:textId="2CB9C825">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Change w:author="McAdams, Kaelyn" w:date="2022-08-02T19:10:55.823Z" w:id="253540939">
            <w:rPr>
              <w:rFonts w:ascii="Calibri" w:hAnsi="Calibri" w:eastAsia="Calibri" w:cs="Calibri"/>
              <w:b w:val="0"/>
              <w:bCs w:val="0"/>
              <w:i w:val="0"/>
              <w:iCs w:val="0"/>
              <w:caps w:val="0"/>
              <w:smallCaps w:val="0"/>
              <w:noProof w:val="0"/>
              <w:color w:val="000000" w:themeColor="text1" w:themeTint="FF" w:themeShade="FF"/>
              <w:sz w:val="27"/>
              <w:szCs w:val="27"/>
              <w:lang w:val="en-US"/>
            </w:rPr>
          </w:rPrChange>
        </w:rPr>
      </w:pPr>
    </w:p>
    <w:p xmlns:wp14="http://schemas.microsoft.com/office/word/2010/wordml" w:rsidP="7BD0D2C4" w14:paraId="6AE06363" wp14:textId="48764B4D">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Change w:author="McAdams, Kaelyn" w:date="2022-08-02T19:10:55.826Z" w:id="731464896">
            <w:rPr>
              <w:rFonts w:ascii="Calibri" w:hAnsi="Calibri" w:eastAsia="Calibri" w:cs="Calibri"/>
              <w:b w:val="0"/>
              <w:bCs w:val="0"/>
              <w:i w:val="0"/>
              <w:iCs w:val="0"/>
              <w:caps w:val="0"/>
              <w:smallCaps w:val="0"/>
              <w:noProof w:val="0"/>
              <w:color w:val="000000" w:themeColor="text1" w:themeTint="FF" w:themeShade="FF"/>
              <w:sz w:val="27"/>
              <w:szCs w:val="27"/>
              <w:lang w:val="en-US"/>
            </w:rPr>
          </w:rPrChange>
        </w:rPr>
      </w:pPr>
      <w:r w:rsidRPr="7BD0D2C4" w:rsidR="3A6354E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7"/>
          <w:szCs w:val="27"/>
          <w:lang w:val="en-US"/>
          <w:rPrChange w:author="McAdams, Kaelyn" w:date="2022-08-02T19:10:55.824Z" w:id="720030902">
            <w:rPr>
              <w:rFonts w:ascii="Calibri" w:hAnsi="Calibri" w:eastAsia="Calibri" w:cs="Calibri"/>
              <w:b w:val="0"/>
              <w:bCs w:val="0"/>
              <w:i w:val="1"/>
              <w:iCs w:val="1"/>
              <w:caps w:val="0"/>
              <w:smallCaps w:val="0"/>
              <w:noProof w:val="0"/>
              <w:color w:val="000000" w:themeColor="text1" w:themeTint="FF" w:themeShade="FF"/>
              <w:sz w:val="27"/>
              <w:szCs w:val="27"/>
              <w:lang w:val="en-US"/>
            </w:rPr>
          </w:rPrChange>
        </w:rPr>
        <w:t>Before Treatment</w:t>
      </w:r>
    </w:p>
    <w:p xmlns:wp14="http://schemas.microsoft.com/office/word/2010/wordml" w:rsidP="7BD0D2C4" w14:paraId="571A0246" wp14:textId="58DC0DED">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Change w:author="McAdams, Kaelyn" w:date="2022-08-02T19:10:55.828Z" w:id="361173509">
            <w:rPr>
              <w:rFonts w:ascii="Calibri" w:hAnsi="Calibri" w:eastAsia="Calibri" w:cs="Calibri"/>
              <w:b w:val="0"/>
              <w:bCs w:val="0"/>
              <w:i w:val="0"/>
              <w:iCs w:val="0"/>
              <w:caps w:val="0"/>
              <w:smallCaps w:val="0"/>
              <w:noProof w:val="0"/>
              <w:color w:val="000000" w:themeColor="text1" w:themeTint="FF" w:themeShade="FF"/>
              <w:sz w:val="27"/>
              <w:szCs w:val="27"/>
              <w:lang w:val="en-US"/>
            </w:rPr>
          </w:rPrChange>
        </w:rPr>
      </w:pPr>
      <w:r w:rsidRPr="7BD0D2C4" w:rsidR="3A6354E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7"/>
          <w:szCs w:val="27"/>
          <w:lang w:val="en-US"/>
          <w:rPrChange w:author="McAdams, Kaelyn" w:date="2022-08-02T19:10:55.827Z" w:id="771052071">
            <w:rPr>
              <w:rFonts w:ascii="Calibri" w:hAnsi="Calibri" w:eastAsia="Calibri" w:cs="Calibri"/>
              <w:b w:val="0"/>
              <w:bCs w:val="0"/>
              <w:i w:val="1"/>
              <w:iCs w:val="1"/>
              <w:caps w:val="0"/>
              <w:smallCaps w:val="0"/>
              <w:noProof w:val="0"/>
              <w:color w:val="000000" w:themeColor="text1" w:themeTint="FF" w:themeShade="FF"/>
              <w:sz w:val="27"/>
              <w:szCs w:val="27"/>
              <w:lang w:val="en-US"/>
            </w:rPr>
          </w:rPrChange>
        </w:rPr>
        <w:t xml:space="preserve">Remnants of mercury under magnification </w:t>
      </w:r>
    </w:p>
    <w:p xmlns:wp14="http://schemas.microsoft.com/office/word/2010/wordml" w:rsidP="7BD0D2C4" w14:paraId="520F7E4C" wp14:textId="6B31306E">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Change w:author="McAdams, Kaelyn" w:date="2022-08-02T19:10:55.831Z" w:id="692698337">
            <w:rPr>
              <w:rFonts w:ascii="Calibri" w:hAnsi="Calibri" w:eastAsia="Calibri" w:cs="Calibri"/>
              <w:b w:val="0"/>
              <w:bCs w:val="0"/>
              <w:i w:val="0"/>
              <w:iCs w:val="0"/>
              <w:caps w:val="0"/>
              <w:smallCaps w:val="0"/>
              <w:noProof w:val="0"/>
              <w:color w:val="000000" w:themeColor="text1" w:themeTint="FF" w:themeShade="FF"/>
              <w:sz w:val="27"/>
              <w:szCs w:val="27"/>
              <w:lang w:val="en-US"/>
            </w:rPr>
          </w:rPrChange>
        </w:rPr>
      </w:pPr>
      <w:r w:rsidRPr="7BD0D2C4" w:rsidR="3A6354E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7"/>
          <w:szCs w:val="27"/>
          <w:lang w:val="en-US"/>
          <w:rPrChange w:author="McAdams, Kaelyn" w:date="2022-08-02T19:10:55.83Z" w:id="193958888">
            <w:rPr>
              <w:rFonts w:ascii="Calibri" w:hAnsi="Calibri" w:eastAsia="Calibri" w:cs="Calibri"/>
              <w:b w:val="0"/>
              <w:bCs w:val="0"/>
              <w:i w:val="1"/>
              <w:iCs w:val="1"/>
              <w:caps w:val="0"/>
              <w:smallCaps w:val="0"/>
              <w:noProof w:val="0"/>
              <w:color w:val="000000" w:themeColor="text1" w:themeTint="FF" w:themeShade="FF"/>
              <w:sz w:val="27"/>
              <w:szCs w:val="27"/>
              <w:lang w:val="en-US"/>
            </w:rPr>
          </w:rPrChange>
        </w:rPr>
        <w:t xml:space="preserve">Inscribed letter for </w:t>
      </w:r>
      <w:proofErr w:type="gramStart"/>
      <w:r w:rsidRPr="7BD0D2C4" w:rsidR="3A6354E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7"/>
          <w:szCs w:val="27"/>
          <w:lang w:val="en-US"/>
          <w:rPrChange w:author="McAdams, Kaelyn" w:date="2022-08-02T19:10:55.83Z" w:id="1891774494">
            <w:rPr>
              <w:rFonts w:ascii="Calibri" w:hAnsi="Calibri" w:eastAsia="Calibri" w:cs="Calibri"/>
              <w:b w:val="0"/>
              <w:bCs w:val="0"/>
              <w:i w:val="1"/>
              <w:iCs w:val="1"/>
              <w:caps w:val="0"/>
              <w:smallCaps w:val="0"/>
              <w:noProof w:val="0"/>
              <w:color w:val="000000" w:themeColor="text1" w:themeTint="FF" w:themeShade="FF"/>
              <w:sz w:val="27"/>
              <w:szCs w:val="27"/>
              <w:lang w:val="en-US"/>
            </w:rPr>
          </w:rPrChange>
        </w:rPr>
        <w:t>handle placement</w:t>
      </w:r>
      <w:proofErr w:type="gramEnd"/>
      <w:r w:rsidRPr="7BD0D2C4" w:rsidR="3A6354E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7"/>
          <w:szCs w:val="27"/>
          <w:lang w:val="en-US"/>
          <w:rPrChange w:author="McAdams, Kaelyn" w:date="2022-08-02T19:10:55.83Z" w:id="1008649924">
            <w:rPr>
              <w:rFonts w:ascii="Calibri" w:hAnsi="Calibri" w:eastAsia="Calibri" w:cs="Calibri"/>
              <w:b w:val="0"/>
              <w:bCs w:val="0"/>
              <w:i w:val="1"/>
              <w:iCs w:val="1"/>
              <w:caps w:val="0"/>
              <w:smallCaps w:val="0"/>
              <w:noProof w:val="0"/>
              <w:color w:val="000000" w:themeColor="text1" w:themeTint="FF" w:themeShade="FF"/>
              <w:sz w:val="27"/>
              <w:szCs w:val="27"/>
              <w:lang w:val="en-US"/>
            </w:rPr>
          </w:rPrChange>
        </w:rPr>
        <w:t xml:space="preserve"> </w:t>
      </w:r>
    </w:p>
    <w:p xmlns:wp14="http://schemas.microsoft.com/office/word/2010/wordml" w:rsidP="7BD0D2C4" w14:paraId="16ABAA4F" wp14:textId="46E34CE2">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7"/>
          <w:szCs w:val="27"/>
          <w:lang w:val="en-US"/>
          <w:rPrChange w:author="McAdams, Kaelyn" w:date="2022-08-02T19:10:55.834Z" w:id="436496551">
            <w:rPr>
              <w:rFonts w:ascii="Calibri" w:hAnsi="Calibri" w:eastAsia="Calibri" w:cs="Calibri"/>
              <w:b w:val="0"/>
              <w:bCs w:val="0"/>
              <w:i w:val="0"/>
              <w:iCs w:val="0"/>
              <w:caps w:val="0"/>
              <w:smallCaps w:val="0"/>
              <w:noProof w:val="0"/>
              <w:color w:val="000000" w:themeColor="text1" w:themeTint="FF" w:themeShade="FF"/>
              <w:sz w:val="27"/>
              <w:szCs w:val="27"/>
              <w:lang w:val="en-US"/>
            </w:rPr>
          </w:rPrChange>
        </w:rPr>
      </w:pPr>
      <w:r w:rsidRPr="7BD0D2C4" w:rsidR="3A6354E3">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7"/>
          <w:szCs w:val="27"/>
          <w:lang w:val="en-US"/>
          <w:rPrChange w:author="McAdams, Kaelyn" w:date="2022-08-02T19:10:55.833Z" w:id="1872219180">
            <w:rPr>
              <w:rFonts w:ascii="Calibri" w:hAnsi="Calibri" w:eastAsia="Calibri" w:cs="Calibri"/>
              <w:b w:val="0"/>
              <w:bCs w:val="0"/>
              <w:i w:val="1"/>
              <w:iCs w:val="1"/>
              <w:caps w:val="0"/>
              <w:smallCaps w:val="0"/>
              <w:noProof w:val="0"/>
              <w:color w:val="000000" w:themeColor="text1" w:themeTint="FF" w:themeShade="FF"/>
              <w:sz w:val="27"/>
              <w:szCs w:val="27"/>
              <w:lang w:val="en-US"/>
            </w:rPr>
          </w:rPrChange>
        </w:rPr>
        <w:t>Use your finger to manipulate the angle of the light on the inscription</w:t>
      </w:r>
    </w:p>
    <w:p xmlns:wp14="http://schemas.microsoft.com/office/word/2010/wordml" w:rsidP="7BD0D2C4" w14:paraId="2C078E63" wp14:textId="66ED37A6">
      <w:pPr>
        <w:pStyle w:val="Normal"/>
        <w:rPr>
          <w:rFonts w:ascii="Calibri" w:hAnsi="Calibri" w:eastAsia="Calibri" w:cs="Calibri" w:asciiTheme="minorAscii" w:hAnsiTheme="minorAscii" w:eastAsiaTheme="minorAscii" w:cstheme="minorAscii"/>
          <w:rPrChange w:author="McAdams, Kaelyn" w:date="2022-08-02T19:10:55.836Z" w:id="823872857"/>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HE" w:author="Hornor, Elizabeth" w:date="2022-04-20T15:48:46" w:id="742380441">
    <w:p w:rsidR="2022BDF8" w:rsidRDefault="2022BDF8" w14:paraId="4F32932D" w14:textId="6F2B4923">
      <w:pPr>
        <w:pStyle w:val="CommentText"/>
      </w:pPr>
      <w:r w:rsidR="2022BDF8">
        <w:rPr/>
        <w:t>Should MENEKRATES be in all caps as SOSYLOU is on the conical cup?</w:t>
      </w:r>
      <w:r>
        <w:rPr>
          <w:rStyle w:val="CommentReference"/>
        </w:rPr>
        <w:annotationRef/>
      </w:r>
    </w:p>
    <w:p w:rsidR="2022BDF8" w:rsidRDefault="2022BDF8" w14:paraId="318762C6" w14:textId="46517332">
      <w:pPr>
        <w:pStyle w:val="CommentText"/>
      </w:pPr>
    </w:p>
  </w:comment>
  <w:comment w:initials="HE" w:author="Hornor, Elizabeth" w:date="2022-04-20T15:55:28" w:id="1257522734">
    <w:p w:rsidR="2022BDF8" w:rsidRDefault="2022BDF8" w14:paraId="48F46F83" w14:textId="557482BD">
      <w:pPr>
        <w:pStyle w:val="CommentText"/>
      </w:pPr>
      <w:r w:rsidR="2022BDF8">
        <w:rPr/>
        <w:t xml:space="preserve">Since the interface allows individuals to select topics in any order they choose, should we spell out and define Reflectance Transformation Imaging here and not assume someone has read the intro. Since I haven't seen the interface, it may be that the intro is on the home screen and will be seen by everyone. </w:t>
      </w:r>
      <w:r>
        <w:rPr>
          <w:rStyle w:val="CommentReference"/>
        </w:rPr>
        <w:annotationRef/>
      </w:r>
    </w:p>
  </w:comment>
  <w:comment w:initials="HE" w:author="Hornor, Elizabeth" w:date="2022-04-20T16:04:45" w:id="1025703154">
    <w:p w:rsidR="2022BDF8" w:rsidRDefault="2022BDF8" w14:paraId="07DD6970" w14:textId="14767123">
      <w:pPr>
        <w:pStyle w:val="CommentText"/>
      </w:pPr>
      <w:r w:rsidR="2022BDF8">
        <w:rPr/>
        <w:t>Just checking that Vergil is a choice?</w:t>
      </w:r>
      <w:r>
        <w:rPr>
          <w:rStyle w:val="CommentReference"/>
        </w:rPr>
        <w:annotationRef/>
      </w:r>
    </w:p>
  </w:comment>
  <w:comment w:initials="AM" w:author="Allen, Ruth Martin" w:date="2022-04-25T13:06:13" w:id="399485255">
    <w:p w:rsidR="3203D622" w:rsidRDefault="3203D622" w14:paraId="7D824E52" w14:textId="286ABE42">
      <w:pPr>
        <w:pStyle w:val="CommentText"/>
      </w:pPr>
      <w:r w:rsidR="3203D622">
        <w:rPr/>
        <w:t>yes</w:t>
      </w:r>
      <w:r>
        <w:rPr>
          <w:rStyle w:val="CommentReference"/>
        </w:rPr>
        <w:annotationRef/>
      </w:r>
    </w:p>
    <w:p w:rsidR="3203D622" w:rsidRDefault="3203D622" w14:paraId="74F38194" w14:textId="317D4EDC">
      <w:pPr>
        <w:pStyle w:val="CommentText"/>
      </w:pPr>
    </w:p>
  </w:comment>
  <w:comment w:initials="AM" w:author="Allen, Ruth Martin" w:date="2022-04-25T13:07:21" w:id="387207175">
    <w:p w:rsidR="3203D622" w:rsidRDefault="3203D622" w14:paraId="52BDC9F0" w14:textId="281B7CB3">
      <w:pPr>
        <w:pStyle w:val="CommentText"/>
      </w:pPr>
      <w:r w:rsidR="3203D622">
        <w:rPr/>
        <w:t>No, because "SOSYLOU" is quoting the inscription</w:t>
      </w:r>
      <w:r>
        <w:rPr>
          <w:rStyle w:val="CommentReference"/>
        </w:rPr>
        <w:annotationRef/>
      </w:r>
    </w:p>
    <w:p w:rsidR="3203D622" w:rsidRDefault="3203D622" w14:paraId="233ABC88" w14:textId="6FC191C9">
      <w:pPr>
        <w:pStyle w:val="CommentText"/>
      </w:pPr>
    </w:p>
  </w:comment>
  <w:comment w:initials="AM" w:author="Allen, Ruth Martin" w:date="2022-04-25T13:08:47" w:id="660047850">
    <w:p w:rsidR="3203D622" w:rsidRDefault="3203D622" w14:paraId="36584499" w14:textId="1BAF0CE1">
      <w:pPr>
        <w:pStyle w:val="CommentText"/>
      </w:pPr>
      <w:r w:rsidR="3203D622">
        <w:rPr/>
        <w:t>All viewers will start with the intro and navigate from there but I wonder if we could embed a hyperlink back to the description of RTI</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18762C6"/>
  <w15:commentEx w15:done="0" w15:paraId="48F46F83"/>
  <w15:commentEx w15:done="0" w15:paraId="07DD6970"/>
  <w15:commentEx w15:done="0" w15:paraId="74F38194" w15:paraIdParent="07DD6970"/>
  <w15:commentEx w15:done="0" w15:paraId="233ABC88" w15:paraIdParent="318762C6"/>
  <w15:commentEx w15:done="0" w15:paraId="36584499" w15:paraIdParent="48F46F8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D966BA6" w16cex:dateUtc="2022-04-20T19:48:46.281Z"/>
  <w16cex:commentExtensible w16cex:durableId="4354550A" w16cex:dateUtc="2022-04-20T19:55:28.53Z"/>
  <w16cex:commentExtensible w16cex:durableId="02FDD8A3" w16cex:dateUtc="2022-04-20T20:04:45.454Z"/>
  <w16cex:commentExtensible w16cex:durableId="4314092C" w16cex:dateUtc="2022-04-25T17:06:13.032Z"/>
  <w16cex:commentExtensible w16cex:durableId="324A2477" w16cex:dateUtc="2022-04-25T17:07:21.275Z"/>
  <w16cex:commentExtensible w16cex:durableId="5DBFEB1C" w16cex:dateUtc="2022-04-25T17:08:47.646Z"/>
</w16cex:commentsExtensible>
</file>

<file path=word/commentsIds.xml><?xml version="1.0" encoding="utf-8"?>
<w16cid:commentsIds xmlns:mc="http://schemas.openxmlformats.org/markup-compatibility/2006" xmlns:w16cid="http://schemas.microsoft.com/office/word/2016/wordml/cid" mc:Ignorable="w16cid">
  <w16cid:commentId w16cid:paraId="318762C6" w16cid:durableId="1D966BA6"/>
  <w16cid:commentId w16cid:paraId="48F46F83" w16cid:durableId="4354550A"/>
  <w16cid:commentId w16cid:paraId="07DD6970" w16cid:durableId="02FDD8A3"/>
  <w16cid:commentId w16cid:paraId="74F38194" w16cid:durableId="4314092C"/>
  <w16cid:commentId w16cid:paraId="233ABC88" w16cid:durableId="324A2477"/>
  <w16cid:commentId w16cid:paraId="36584499" w16cid:durableId="5DBFEB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h5spT6ghgp2OSA" int2:id="T5l68XWd">
      <int2:state int2:type="AugLoop_Text_Critique" int2:value="Rejected"/>
    </int2:textHash>
    <int2:textHash int2:hashCode="q/es7HhZSN/1BW" int2:id="hDcnedCw">
      <int2:state int2:type="AugLoop_Text_Critique" int2:value="Rejected"/>
    </int2:textHash>
    <int2:bookmark int2:bookmarkName="_Int_EUKUCK3K" int2:invalidationBookmarkName="" int2:hashCode="agNiAVFiCAt884" int2:id="qwnlAPL7">
      <int2:state int2:type="LegacyProofing" int2:value="Rejected"/>
    </int2:bookmark>
  </int2:observations>
  <int2:intelligenceSettings/>
</int2:intelligence>
</file>

<file path=word/people.xml><?xml version="1.0" encoding="utf-8"?>
<w15:people xmlns:mc="http://schemas.openxmlformats.org/markup-compatibility/2006" xmlns:w15="http://schemas.microsoft.com/office/word/2012/wordml" mc:Ignorable="w15">
  <w15:person w15:author="Stein, Renee">
    <w15:presenceInfo w15:providerId="AD" w15:userId="S::rastein@emory.edu::6b8ff4f5-8f87-45ff-97f1-c70fd2747beb"/>
  </w15:person>
  <w15:person w15:author="Hornor, Elizabeth">
    <w15:presenceInfo w15:providerId="AD" w15:userId="S::ehornor@emory.edu::e51b2d77-1df7-499d-947a-8214116dc582"/>
  </w15:person>
  <w15:person w15:author="Allen, Ruth Martin">
    <w15:presenceInfo w15:providerId="AD" w15:userId="S::rmalle3@emory.edu::51f34e99-f371-473c-9bf5-33b436cc38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CF2D8E"/>
    <w:rsid w:val="08BC624D"/>
    <w:rsid w:val="09DE2B51"/>
    <w:rsid w:val="12266D00"/>
    <w:rsid w:val="13C23D61"/>
    <w:rsid w:val="15F0193D"/>
    <w:rsid w:val="19164E16"/>
    <w:rsid w:val="2022BDF8"/>
    <w:rsid w:val="242E43AC"/>
    <w:rsid w:val="2AD02FC7"/>
    <w:rsid w:val="30A5A95C"/>
    <w:rsid w:val="3203D622"/>
    <w:rsid w:val="3A6354E3"/>
    <w:rsid w:val="3B8E4390"/>
    <w:rsid w:val="40945F4A"/>
    <w:rsid w:val="4171C8D7"/>
    <w:rsid w:val="4A221933"/>
    <w:rsid w:val="50915AB7"/>
    <w:rsid w:val="5EE0F10F"/>
    <w:rsid w:val="624B3C68"/>
    <w:rsid w:val="624B3C68"/>
    <w:rsid w:val="677AE00E"/>
    <w:rsid w:val="6FB378BE"/>
    <w:rsid w:val="6FCF2D8E"/>
    <w:rsid w:val="75F2FBF8"/>
    <w:rsid w:val="75F2FBF8"/>
    <w:rsid w:val="7A288CA9"/>
    <w:rsid w:val="7B295E34"/>
    <w:rsid w:val="7BD0D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2D8E"/>
  <w15:chartTrackingRefBased/>
  <w15:docId w15:val="{EB5C7077-7D4F-4DA2-BEE3-19B23DC0ED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1d2d3dd4a8f1414d" Type="http://schemas.openxmlformats.org/officeDocument/2006/relationships/comments" Target="comments.xml"/><Relationship Id="rId1" Type="http://schemas.openxmlformats.org/officeDocument/2006/relationships/styles" Target="styles.xml"/><Relationship Id="R3cfecce34e6c4445" Type="http://schemas.microsoft.com/office/2018/08/relationships/commentsExtensible" Target="commentsExtensible.xml"/><Relationship Id="rId6" Type="http://schemas.openxmlformats.org/officeDocument/2006/relationships/customXml" Target="../customXml/item1.xml"/><Relationship Id="rId5" Type="http://schemas.openxmlformats.org/officeDocument/2006/relationships/theme" Target="theme/theme1.xml"/><Relationship Id="R9207bafca5784dbc" Type="http://schemas.microsoft.com/office/2011/relationships/people" Target="people.xml"/><Relationship Id="R02b837e2e9154296" Type="http://schemas.microsoft.com/office/2011/relationships/commentsExtended" Target="commentsExtended.xml"/><Relationship Id="R3ad7921be2bf46c2" Type="http://schemas.microsoft.com/office/2016/09/relationships/commentsIds" Target="commentsIds.xml"/><Relationship Id="rId4" Type="http://schemas.openxmlformats.org/officeDocument/2006/relationships/fontTable" Target="fontTable.xml"/><Relationship Id="Raebe3a96a78f4ad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06A51891414BB3C5CEDC4D3AC302" ma:contentTypeVersion="15" ma:contentTypeDescription="Create a new document." ma:contentTypeScope="" ma:versionID="9906e50bc409d040d1279251149d4797">
  <xsd:schema xmlns:xsd="http://www.w3.org/2001/XMLSchema" xmlns:xs="http://www.w3.org/2001/XMLSchema" xmlns:p="http://schemas.microsoft.com/office/2006/metadata/properties" xmlns:ns2="9e247855-8d1b-43ba-823d-a331a4353b55" xmlns:ns3="5d41a305-2d61-4560-918e-800a8f043bf4" targetNamespace="http://schemas.microsoft.com/office/2006/metadata/properties" ma:root="true" ma:fieldsID="c191940a8c56aa36f94b3d4976dce29d" ns2:_="" ns3:_="">
    <xsd:import namespace="9e247855-8d1b-43ba-823d-a331a4353b55"/>
    <xsd:import namespace="5d41a305-2d61-4560-918e-800a8f043b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47855-8d1b-43ba-823d-a331a4353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92fa3da-db31-45ba-92de-38f16e295a4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41a305-2d61-4560-918e-800a8f043bf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7bb6694-87fe-4a17-8a70-29e8b7d0dd00}" ma:internalName="TaxCatchAll" ma:showField="CatchAllData" ma:web="5d41a305-2d61-4560-918e-800a8f043bf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d41a305-2d61-4560-918e-800a8f043bf4" xsi:nil="true"/>
    <lcf76f155ced4ddcb4097134ff3c332f xmlns="9e247855-8d1b-43ba-823d-a331a4353b55">
      <Terms xmlns="http://schemas.microsoft.com/office/infopath/2007/PartnerControls"/>
    </lcf76f155ced4ddcb4097134ff3c332f>
    <SharedWithUsers xmlns="5d41a305-2d61-4560-918e-800a8f043bf4">
      <UserInfo>
        <DisplayName/>
        <AccountId xsi:nil="true"/>
        <AccountType/>
      </UserInfo>
    </SharedWithUsers>
    <MediaLengthInSeconds xmlns="9e247855-8d1b-43ba-823d-a331a4353b55" xsi:nil="true"/>
  </documentManagement>
</p:properties>
</file>

<file path=customXml/itemProps1.xml><?xml version="1.0" encoding="utf-8"?>
<ds:datastoreItem xmlns:ds="http://schemas.openxmlformats.org/officeDocument/2006/customXml" ds:itemID="{5C5CCD1D-5EF3-4D79-9C95-9E24BD93D7D8}"/>
</file>

<file path=customXml/itemProps2.xml><?xml version="1.0" encoding="utf-8"?>
<ds:datastoreItem xmlns:ds="http://schemas.openxmlformats.org/officeDocument/2006/customXml" ds:itemID="{0463C4AD-E53F-4EB3-86D6-31248B4D4B96}"/>
</file>

<file path=customXml/itemProps3.xml><?xml version="1.0" encoding="utf-8"?>
<ds:datastoreItem xmlns:ds="http://schemas.openxmlformats.org/officeDocument/2006/customXml" ds:itemID="{A196BF5B-0318-4C62-B6F0-37E82DC31A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Kaitlyn</dc:creator>
  <cp:keywords/>
  <dc:description/>
  <cp:lastModifiedBy>McAdams, Kaelyn</cp:lastModifiedBy>
  <dcterms:created xsi:type="dcterms:W3CDTF">2022-03-25T17:12:07Z</dcterms:created>
  <dcterms:modified xsi:type="dcterms:W3CDTF">2022-08-02T19:11:36Z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0x0101000CA306A51891414BB3C5CEDC4D3AC302</vt:lpwstr>
  </property>
  <property fmtid="{D5CDD505-2E9C-101B-9397-08002B2CF9AE}" pid="3" name="Order">
    <vt:r8>248100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ies>
</file>
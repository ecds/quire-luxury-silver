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6555107" w14:paraId="1AF7FC39" wp14:textId="74B7D653">
      <w:pPr>
        <w:spacing w:after="160" w:line="257" w:lineRule="auto"/>
      </w:pPr>
      <w:r w:rsidRPr="227EDE3E" w:rsidR="227EDE3E">
        <w:rPr>
          <w:rFonts w:ascii="Times New Roman" w:hAnsi="Times New Roman" w:eastAsia="Times New Roman" w:cs="Times New Roman"/>
          <w:noProof w:val="0"/>
          <w:sz w:val="24"/>
          <w:szCs w:val="24"/>
          <w:lang w:val="en-US"/>
        </w:rPr>
        <w:t>Bowl</w:t>
      </w:r>
    </w:p>
    <w:p xmlns:wp14="http://schemas.microsoft.com/office/word/2010/wordml" w:rsidP="66555107" w14:paraId="2D40C69C" wp14:textId="15E07C7F">
      <w:pPr>
        <w:spacing w:after="160" w:line="257" w:lineRule="auto"/>
      </w:pPr>
      <w:r w:rsidRPr="227EDE3E" w:rsidR="227EDE3E">
        <w:rPr>
          <w:rFonts w:ascii="Times New Roman" w:hAnsi="Times New Roman" w:eastAsia="Times New Roman" w:cs="Times New Roman"/>
          <w:noProof w:val="0"/>
          <w:sz w:val="24"/>
          <w:szCs w:val="24"/>
          <w:lang w:val="en-US"/>
        </w:rPr>
        <w:t>Sasanian, 6</w:t>
      </w:r>
      <w:r w:rsidRPr="227EDE3E" w:rsidR="227EDE3E">
        <w:rPr>
          <w:rFonts w:ascii="Times New Roman" w:hAnsi="Times New Roman" w:eastAsia="Times New Roman" w:cs="Times New Roman"/>
          <w:noProof w:val="0"/>
          <w:sz w:val="24"/>
          <w:szCs w:val="24"/>
          <w:vertAlign w:val="superscript"/>
          <w:lang w:val="en-US"/>
        </w:rPr>
        <w:t>th</w:t>
      </w:r>
      <w:r w:rsidRPr="227EDE3E" w:rsidR="227EDE3E">
        <w:rPr>
          <w:rFonts w:ascii="Times New Roman" w:hAnsi="Times New Roman" w:eastAsia="Times New Roman" w:cs="Times New Roman"/>
          <w:noProof w:val="0"/>
          <w:sz w:val="24"/>
          <w:szCs w:val="24"/>
          <w:lang w:val="en-US"/>
        </w:rPr>
        <w:t>-mid 7</w:t>
      </w:r>
      <w:r w:rsidRPr="227EDE3E" w:rsidR="227EDE3E">
        <w:rPr>
          <w:rFonts w:ascii="Times New Roman" w:hAnsi="Times New Roman" w:eastAsia="Times New Roman" w:cs="Times New Roman"/>
          <w:noProof w:val="0"/>
          <w:sz w:val="24"/>
          <w:szCs w:val="24"/>
          <w:vertAlign w:val="superscript"/>
          <w:lang w:val="en-US"/>
        </w:rPr>
        <w:t>th</w:t>
      </w:r>
      <w:r w:rsidRPr="227EDE3E" w:rsidR="227EDE3E">
        <w:rPr>
          <w:rFonts w:ascii="Times New Roman" w:hAnsi="Times New Roman" w:eastAsia="Times New Roman" w:cs="Times New Roman"/>
          <w:noProof w:val="0"/>
          <w:sz w:val="24"/>
          <w:szCs w:val="24"/>
          <w:lang w:val="en-US"/>
        </w:rPr>
        <w:t xml:space="preserve"> century CE</w:t>
      </w:r>
    </w:p>
    <w:p xmlns:wp14="http://schemas.microsoft.com/office/word/2010/wordml" w:rsidP="66555107" w14:paraId="64EC43FF" wp14:textId="5B97875F">
      <w:pPr>
        <w:spacing w:after="160" w:line="257" w:lineRule="auto"/>
      </w:pPr>
      <w:r w:rsidRPr="227EDE3E" w:rsidR="227EDE3E">
        <w:rPr>
          <w:rFonts w:ascii="Times New Roman" w:hAnsi="Times New Roman" w:eastAsia="Times New Roman" w:cs="Times New Roman"/>
          <w:noProof w:val="0"/>
          <w:sz w:val="24"/>
          <w:szCs w:val="24"/>
          <w:lang w:val="en-US"/>
        </w:rPr>
        <w:t>Silver, gilding</w:t>
      </w:r>
    </w:p>
    <w:p xmlns:wp14="http://schemas.microsoft.com/office/word/2010/wordml" w:rsidP="66555107" w14:paraId="7CD90B0C" wp14:textId="3E8A8A10">
      <w:pPr>
        <w:spacing w:after="160" w:line="257" w:lineRule="auto"/>
      </w:pPr>
      <w:r w:rsidRPr="227EDE3E" w:rsidR="227EDE3E">
        <w:rPr>
          <w:rFonts w:ascii="Times New Roman" w:hAnsi="Times New Roman" w:eastAsia="Times New Roman" w:cs="Times New Roman"/>
          <w:noProof w:val="0"/>
          <w:sz w:val="24"/>
          <w:szCs w:val="24"/>
          <w:lang w:val="en-US"/>
        </w:rPr>
        <w:t>Lent by Lewis M. Dubroff. L2009.4.49</w:t>
      </w:r>
    </w:p>
    <w:p xmlns:wp14="http://schemas.microsoft.com/office/word/2010/wordml" w:rsidP="66555107" w14:paraId="1C164A11" wp14:textId="5B96A506">
      <w:pPr>
        <w:spacing w:after="160" w:line="257" w:lineRule="auto"/>
      </w:pPr>
      <w:r w:rsidRPr="227EDE3E" w:rsidR="227EDE3E">
        <w:rPr>
          <w:rFonts w:ascii="Times New Roman" w:hAnsi="Times New Roman" w:eastAsia="Times New Roman" w:cs="Times New Roman"/>
          <w:noProof w:val="0"/>
          <w:sz w:val="24"/>
          <w:szCs w:val="24"/>
          <w:lang w:val="en-US"/>
        </w:rPr>
        <w:t xml:space="preserve"> </w:t>
      </w:r>
    </w:p>
    <w:p xmlns:wp14="http://schemas.microsoft.com/office/word/2010/wordml" w:rsidP="66555107" w14:paraId="5B0E6E8C" wp14:textId="2776F70C">
      <w:pPr>
        <w:spacing w:after="160" w:line="257" w:lineRule="auto"/>
      </w:pPr>
      <w:r w:rsidRPr="227EDE3E" w:rsidR="227EDE3E">
        <w:rPr>
          <w:rFonts w:ascii="Times New Roman" w:hAnsi="Times New Roman" w:eastAsia="Times New Roman" w:cs="Times New Roman"/>
          <w:noProof w:val="0"/>
          <w:sz w:val="24"/>
          <w:szCs w:val="24"/>
          <w:lang w:val="en-US"/>
        </w:rPr>
        <w:t>Silver bowls of this type, with a narrow, elliptical shape and ring foot, are characteristic of Sasanian production during the sixth and seventh centuries CE and were likely made in workshops connected to the Sasanian royal court. Silver was a highly valued commodity, due in part to a lack of abundant sources within the Sasanian empire. Such vessels were used at lavish banquets and were given as royal gifts, signaling wealth and prestige.</w:t>
      </w:r>
    </w:p>
    <w:p xmlns:wp14="http://schemas.microsoft.com/office/word/2010/wordml" w:rsidP="66555107" w14:paraId="7431962E" wp14:textId="3B7024F8">
      <w:pPr>
        <w:spacing w:after="160" w:line="257" w:lineRule="auto"/>
      </w:pPr>
      <w:del w:author="Hornor, Elizabeth" w:date="2022-04-20T19:59:08.288Z" w:id="1720970538">
        <w:r w:rsidRPr="6693ED2A" w:rsidDel="227EDE3E">
          <w:rPr>
            <w:rFonts w:ascii="Times New Roman" w:hAnsi="Times New Roman" w:eastAsia="Times New Roman" w:cs="Times New Roman"/>
            <w:noProof w:val="0"/>
            <w:sz w:val="24"/>
            <w:szCs w:val="24"/>
            <w:lang w:val="en-US"/>
          </w:rPr>
          <w:delText xml:space="preserve"> </w:delText>
        </w:r>
      </w:del>
      <w:r w:rsidRPr="6693ED2A" w:rsidR="227EDE3E">
        <w:rPr>
          <w:rFonts w:ascii="Times New Roman" w:hAnsi="Times New Roman" w:eastAsia="Times New Roman" w:cs="Times New Roman"/>
          <w:noProof w:val="0"/>
          <w:sz w:val="24"/>
          <w:szCs w:val="24"/>
          <w:lang w:val="en-US"/>
        </w:rPr>
        <w:t xml:space="preserve">This bowl was made more impressive by the addition of mercury gilding to accentuate the figures engraved on its exterior surface. The decoration itself recalls Dionysian motifs seen throughout earlier Greek and Roman art, especially on drinking vessels, and evokes an atmosphere of abundance and pleasure: scrolling vines loaded with grape clusters and vine leaves are interspersed with bird’s nests, and birds, foxes, and hares play between the tendrils. The survival of Dionysian imagery in Sasanian art, as well as the adoption and </w:t>
      </w:r>
      <w:r w:rsidRPr="6693ED2A" w:rsidR="227EDE3E">
        <w:rPr>
          <w:rFonts w:ascii="Times New Roman" w:hAnsi="Times New Roman" w:eastAsia="Times New Roman" w:cs="Times New Roman"/>
          <w:noProof w:val="0"/>
          <w:sz w:val="24"/>
          <w:szCs w:val="24"/>
          <w:lang w:val="en-US"/>
        </w:rPr>
        <w:t>adaptation</w:t>
      </w:r>
      <w:r w:rsidRPr="6693ED2A" w:rsidR="227EDE3E">
        <w:rPr>
          <w:rFonts w:ascii="Times New Roman" w:hAnsi="Times New Roman" w:eastAsia="Times New Roman" w:cs="Times New Roman"/>
          <w:noProof w:val="0"/>
          <w:sz w:val="24"/>
          <w:szCs w:val="24"/>
          <w:lang w:val="en-US"/>
        </w:rPr>
        <w:t xml:space="preserve"> of metalworking techniques, attests to the intercultural connections that existed between the Roman, Byzantine, and Sasanian empires in Late Antiquity.</w:t>
      </w:r>
    </w:p>
    <w:p xmlns:wp14="http://schemas.microsoft.com/office/word/2010/wordml" w:rsidP="6693ED2A" w14:paraId="79AAA56B" wp14:textId="66E0D057">
      <w:pPr>
        <w:spacing w:after="160"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del w:author="Hornor, Elizabeth" w:date="2022-04-20T19:59:10.072Z" w:id="1286765430">
        <w:r w:rsidRPr="6693ED2A" w:rsidDel="227EDE3E">
          <w:rPr>
            <w:rFonts w:ascii="Times New Roman" w:hAnsi="Times New Roman" w:eastAsia="Times New Roman" w:cs="Times New Roman"/>
            <w:b w:val="1"/>
            <w:bCs w:val="1"/>
            <w:noProof w:val="0"/>
            <w:sz w:val="24"/>
            <w:szCs w:val="24"/>
            <w:lang w:val="en-GB"/>
          </w:rPr>
          <w:delText xml:space="preserve"> </w:delText>
        </w:r>
      </w:del>
      <w:r w:rsidRPr="6693ED2A" w:rsidR="14267C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In the before treatment image, it is clear how tarnish can obscure the luxurious materiality of mercury gilded silver.</w:t>
      </w:r>
      <w:r w:rsidRPr="6693ED2A" w:rsidR="14267C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gilded surface is damaged from a combination of its age, archaeological context, and previous campaigns of cleaning. A chemical compound suspended in a gel system was used to dissolve the silver sulfide. This gel allowed for a controlled application of the compound at the surface of the gilding. </w:t>
      </w:r>
    </w:p>
    <w:p w:rsidR="227EDE3E" w:rsidP="227EDE3E" w:rsidRDefault="227EDE3E" w14:paraId="37AB3147" w14:textId="1975927F">
      <w:pPr>
        <w:pStyle w:val="Normal"/>
        <w:rPr>
          <w:rFonts w:ascii="Times New Roman" w:hAnsi="Times New Roman" w:eastAsia="Times New Roman" w:cs="Times New Roman"/>
          <w:noProof w:val="0"/>
          <w:sz w:val="24"/>
          <w:szCs w:val="24"/>
          <w:lang w:val="en-US"/>
        </w:rPr>
      </w:pPr>
      <w:r w:rsidRPr="6693ED2A" w:rsidR="227EDE3E">
        <w:rPr>
          <w:rFonts w:ascii="Times New Roman" w:hAnsi="Times New Roman" w:eastAsia="Times New Roman" w:cs="Times New Roman"/>
          <w:noProof w:val="0"/>
          <w:sz w:val="24"/>
          <w:szCs w:val="24"/>
          <w:lang w:val="en-US"/>
        </w:rPr>
        <w:t xml:space="preserve">A Middle Persian inscription was punched on the underside of the vessel within the ring </w:t>
      </w:r>
      <w:proofErr w:type="gramStart"/>
      <w:r w:rsidRPr="6693ED2A" w:rsidR="227EDE3E">
        <w:rPr>
          <w:rFonts w:ascii="Times New Roman" w:hAnsi="Times New Roman" w:eastAsia="Times New Roman" w:cs="Times New Roman"/>
          <w:noProof w:val="0"/>
          <w:sz w:val="24"/>
          <w:szCs w:val="24"/>
          <w:lang w:val="en-US"/>
        </w:rPr>
        <w:t>foot, and</w:t>
      </w:r>
      <w:proofErr w:type="gramEnd"/>
      <w:r w:rsidRPr="6693ED2A" w:rsidR="227EDE3E">
        <w:rPr>
          <w:rFonts w:ascii="Times New Roman" w:hAnsi="Times New Roman" w:eastAsia="Times New Roman" w:cs="Times New Roman"/>
          <w:noProof w:val="0"/>
          <w:sz w:val="24"/>
          <w:szCs w:val="24"/>
          <w:lang w:val="en-US"/>
        </w:rPr>
        <w:t xml:space="preserve"> gives the male name "Ohrmazd</w:t>
      </w:r>
      <w:ins w:author="Hornor, Elizabeth" w:date="2022-04-20T19:59:56.283Z" w:id="715139572">
        <w:r w:rsidRPr="6693ED2A" w:rsidR="227EDE3E">
          <w:rPr>
            <w:rFonts w:ascii="Times New Roman" w:hAnsi="Times New Roman" w:eastAsia="Times New Roman" w:cs="Times New Roman"/>
            <w:noProof w:val="0"/>
            <w:sz w:val="24"/>
            <w:szCs w:val="24"/>
            <w:lang w:val="en-US"/>
          </w:rPr>
          <w:t>.</w:t>
        </w:r>
      </w:ins>
      <w:r w:rsidRPr="6693ED2A" w:rsidR="227EDE3E">
        <w:rPr>
          <w:rFonts w:ascii="Times New Roman" w:hAnsi="Times New Roman" w:eastAsia="Times New Roman" w:cs="Times New Roman"/>
          <w:noProof w:val="0"/>
          <w:sz w:val="24"/>
          <w:szCs w:val="24"/>
          <w:lang w:val="en-US"/>
        </w:rPr>
        <w:t>".</w:t>
      </w:r>
      <w:ins w:author="Hornor, Elizabeth" w:date="2022-04-20T20:00:00.052Z" w:id="165702845">
        <w:r w:rsidRPr="6693ED2A" w:rsidR="227EDE3E">
          <w:rPr>
            <w:rFonts w:ascii="Times New Roman" w:hAnsi="Times New Roman" w:eastAsia="Times New Roman" w:cs="Times New Roman"/>
            <w:noProof w:val="0"/>
            <w:sz w:val="24"/>
            <w:szCs w:val="24"/>
            <w:lang w:val="en-US"/>
          </w:rPr>
          <w:t xml:space="preserve"> </w:t>
        </w:r>
      </w:ins>
      <w:r w:rsidRPr="6693ED2A" w:rsidR="227EDE3E">
        <w:rPr>
          <w:rFonts w:ascii="Times New Roman" w:hAnsi="Times New Roman" w:eastAsia="Times New Roman" w:cs="Times New Roman"/>
          <w:noProof w:val="0"/>
          <w:sz w:val="24"/>
          <w:szCs w:val="24"/>
          <w:lang w:val="en-US"/>
        </w:rPr>
        <w:t xml:space="preserve"> </w:t>
      </w:r>
      <w:r w:rsidRPr="6693ED2A" w:rsidR="14267C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elemental composition of the foot was analyzed with portable X-ray </w:t>
      </w:r>
      <w:r w:rsidRPr="6693ED2A" w:rsidR="14267C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fluorescence</w:t>
      </w:r>
      <w:r w:rsidRPr="6693ED2A" w:rsidR="14267C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spectroscopy; it was found to contain a significantly higher amount of copper than the bowl. The difference in alloy composition may suggest that the foot was added </w:t>
      </w:r>
      <w:bookmarkStart w:name="_Int_ydsk8Cld" w:id="1065480857"/>
      <w:r w:rsidRPr="6693ED2A" w:rsidR="14267C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at a later date</w:t>
      </w:r>
      <w:bookmarkEnd w:id="1065480857"/>
      <w:r w:rsidRPr="6693ED2A" w:rsidR="14267C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227EDE3E" w:rsidP="227EDE3E" w:rsidRDefault="227EDE3E" w14:paraId="576EF467" w14:textId="1018EA1D">
      <w:pPr>
        <w:pStyle w:val="Normal"/>
        <w:spacing w:after="160"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xmlns:wp14="http://schemas.microsoft.com/office/word/2010/wordml" w:rsidP="14267C6E" w14:paraId="597CCEE0" wp14:textId="010B2057">
      <w:pPr>
        <w:spacing w:after="160"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4267C6E" w:rsidR="14267C6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Use your finger to manipulate the angle of the light on the Middle Persian inscription</w:t>
      </w:r>
    </w:p>
    <w:p xmlns:wp14="http://schemas.microsoft.com/office/word/2010/wordml" w:rsidP="14267C6E" w14:paraId="66A2F7BB" wp14:textId="5C87EDB3">
      <w:pPr>
        <w:spacing w:after="160"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4267C6E" w:rsidR="14267C6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The Sasanian bowl before treatment</w:t>
      </w:r>
    </w:p>
    <w:p xmlns:wp14="http://schemas.microsoft.com/office/word/2010/wordml" w:rsidP="5E25087F" w14:paraId="61AC6C1F" wp14:textId="5C791D1C">
      <w:pPr>
        <w:spacing w:after="160"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E25087F" w:rsidR="14267C6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Detail of engraving. Note the dotted lines the artist used to create perspective on the proper right front leg, back leg, and ear</w:t>
      </w:r>
    </w:p>
    <w:p xmlns:wp14="http://schemas.microsoft.com/office/word/2010/wordml" w:rsidP="14267C6E" w14:paraId="2C078E63" wp14:textId="503EE6E1">
      <w:pPr>
        <w:pStyle w:val="Normal"/>
        <w:rPr>
          <w:rFonts w:ascii="Calibri" w:hAnsi="Calibri" w:eastAsia="Calibri" w:cs="Calibri" w:asciiTheme="minorAscii" w:hAnsiTheme="minorAscii" w:eastAsiaTheme="minorAscii" w:cstheme="minorAscii"/>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Xgw5iF5BRyMmj0" int2:id="uhOmIoK6">
      <int2:state int2:type="LegacyProofing" int2:value="Rejected"/>
    </int2:textHash>
    <int2:bookmark int2:bookmarkName="_Int_ydsk8Cld" int2:invalidationBookmarkName="" int2:hashCode="WzQtwixHDFy4VY" int2:id="shfAqiu0">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CC876"/>
    <w:rsid w:val="0A756F2B"/>
    <w:rsid w:val="14267C6E"/>
    <w:rsid w:val="227EDE3E"/>
    <w:rsid w:val="229E9260"/>
    <w:rsid w:val="229E9260"/>
    <w:rsid w:val="3057C08E"/>
    <w:rsid w:val="41F07BCC"/>
    <w:rsid w:val="47D0D83F"/>
    <w:rsid w:val="4BA1890F"/>
    <w:rsid w:val="5124F526"/>
    <w:rsid w:val="52DCECD9"/>
    <w:rsid w:val="5E25087F"/>
    <w:rsid w:val="5FC0D8E0"/>
    <w:rsid w:val="65A13553"/>
    <w:rsid w:val="66555107"/>
    <w:rsid w:val="6693ED2A"/>
    <w:rsid w:val="6CBF561F"/>
    <w:rsid w:val="756CC876"/>
    <w:rsid w:val="764D1008"/>
    <w:rsid w:val="764E2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C876"/>
  <w15:chartTrackingRefBased/>
  <w15:docId w15:val="{466C17A5-0D75-4740-A7AA-F4224B6192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65c78fa9742547a0" Type="http://schemas.microsoft.com/office/2020/10/relationships/intelligence" Target="intelligence2.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06A51891414BB3C5CEDC4D3AC302" ma:contentTypeVersion="15" ma:contentTypeDescription="Create a new document." ma:contentTypeScope="" ma:versionID="9906e50bc409d040d1279251149d4797">
  <xsd:schema xmlns:xsd="http://www.w3.org/2001/XMLSchema" xmlns:xs="http://www.w3.org/2001/XMLSchema" xmlns:p="http://schemas.microsoft.com/office/2006/metadata/properties" xmlns:ns2="9e247855-8d1b-43ba-823d-a331a4353b55" xmlns:ns3="5d41a305-2d61-4560-918e-800a8f043bf4" targetNamespace="http://schemas.microsoft.com/office/2006/metadata/properties" ma:root="true" ma:fieldsID="c191940a8c56aa36f94b3d4976dce29d" ns2:_="" ns3:_="">
    <xsd:import namespace="9e247855-8d1b-43ba-823d-a331a4353b55"/>
    <xsd:import namespace="5d41a305-2d61-4560-918e-800a8f043b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47855-8d1b-43ba-823d-a331a4353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92fa3da-db31-45ba-92de-38f16e295a4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41a305-2d61-4560-918e-800a8f043bf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7bb6694-87fe-4a17-8a70-29e8b7d0dd00}" ma:internalName="TaxCatchAll" ma:showField="CatchAllData" ma:web="5d41a305-2d61-4560-918e-800a8f043bf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d41a305-2d61-4560-918e-800a8f043bf4" xsi:nil="true"/>
    <lcf76f155ced4ddcb4097134ff3c332f xmlns="9e247855-8d1b-43ba-823d-a331a4353b55">
      <Terms xmlns="http://schemas.microsoft.com/office/infopath/2007/PartnerControls"/>
    </lcf76f155ced4ddcb4097134ff3c332f>
    <SharedWithUsers xmlns="5d41a305-2d61-4560-918e-800a8f043bf4">
      <UserInfo>
        <DisplayName/>
        <AccountId xsi:nil="true"/>
        <AccountType/>
      </UserInfo>
    </SharedWithUsers>
    <MediaLengthInSeconds xmlns="9e247855-8d1b-43ba-823d-a331a4353b55" xsi:nil="true"/>
  </documentManagement>
</p:properties>
</file>

<file path=customXml/itemProps1.xml><?xml version="1.0" encoding="utf-8"?>
<ds:datastoreItem xmlns:ds="http://schemas.openxmlformats.org/officeDocument/2006/customXml" ds:itemID="{EDB5FA05-B403-417A-8497-7A049E529E30}"/>
</file>

<file path=customXml/itemProps2.xml><?xml version="1.0" encoding="utf-8"?>
<ds:datastoreItem xmlns:ds="http://schemas.openxmlformats.org/officeDocument/2006/customXml" ds:itemID="{168AD4B3-814A-4A92-A9D8-34F7F5DE9130}"/>
</file>

<file path=customXml/itemProps3.xml><?xml version="1.0" encoding="utf-8"?>
<ds:datastoreItem xmlns:ds="http://schemas.openxmlformats.org/officeDocument/2006/customXml" ds:itemID="{CA27C173-4014-4D67-9F86-EAB6C0DBE1B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Kaitlyn</dc:creator>
  <cp:keywords/>
  <dc:description/>
  <cp:lastModifiedBy>Hornor, Elizabeth</cp:lastModifiedBy>
  <dcterms:created xsi:type="dcterms:W3CDTF">2022-03-25T17:11:25Z</dcterms:created>
  <dcterms:modified xsi:type="dcterms:W3CDTF">2022-04-20T20:00:10Z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0x0101000CA306A51891414BB3C5CEDC4D3AC302</vt:lpwstr>
  </property>
  <property fmtid="{D5CDD505-2E9C-101B-9397-08002B2CF9AE}" pid="3" name="Order">
    <vt:r8>247900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
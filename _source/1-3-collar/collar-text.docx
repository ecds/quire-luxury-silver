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4E8245" w14:paraId="6225A625" wp14:textId="7B8A563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E8245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Decorative Collar with Busts of Celestial Deities</w:t>
      </w:r>
    </w:p>
    <w:p xmlns:wp14="http://schemas.microsoft.com/office/word/2010/wordml" w:rsidP="144E8245" w14:paraId="5AFA82B9" wp14:textId="2047D44D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E8245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Roman, 2nd-3rd century CE</w:t>
      </w:r>
    </w:p>
    <w:p xmlns:wp14="http://schemas.microsoft.com/office/word/2010/wordml" w:rsidP="144E8245" w14:paraId="5D439ABC" wp14:textId="015E8611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E8245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Silver, gilding</w:t>
      </w:r>
    </w:p>
    <w:p xmlns:wp14="http://schemas.microsoft.com/office/word/2010/wordml" w:rsidP="144E8245" w14:paraId="17252851" wp14:textId="6983499D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E8245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Anonymous gift. 2003.23.8</w:t>
      </w:r>
    </w:p>
    <w:p xmlns:wp14="http://schemas.microsoft.com/office/word/2010/wordml" w:rsidP="144E8245" w14:paraId="001B4646" wp14:textId="1207B75E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E8245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1BDB72B" w14:paraId="1F58EC20" wp14:textId="1EFB5CD1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object may be a decorative attachment for the shaft of a ceremonial scepter or perhaps a military standard. The exterior is decorated with six separately cast busts: 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three 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facing lion heads terminating in acanthus foliage, alternating with three facing busts of celestial deities. First, the moon goddess Luna wearing a chiton and veil over her shoulder, with her hair pulled back and a crescent moon above her br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ow. 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Next, a bearded and veiled Sat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urn.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head of the third bust is missing, but may represent Sol. He wears a cloak (</w:t>
      </w:r>
      <w:r w:rsidRPr="11BDB72B" w:rsidR="144E82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chlamys</w:t>
      </w:r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fastened at his shoulder. The imagery implies a connection to the cult of Mithras, an eastern religion that quickly spread across the Roman Empire in part due to its popularity with soldiers</w:t>
      </w:r>
      <w:del w:author="Hornor, Elizabeth" w:date="2022-04-20T20:02:16.541Z" w:id="649017758">
        <w:r w:rsidRPr="11BDB72B" w:rsidDel="144E8245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,</w:delText>
        </w:r>
      </w:del>
      <w:r w:rsidRPr="11BDB72B" w:rsidR="144E8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attracted by the promise of life after death.</w:t>
      </w:r>
    </w:p>
    <w:p xmlns:wp14="http://schemas.microsoft.com/office/word/2010/wordml" w:rsidP="11BDB72B" w14:paraId="63FDD335" wp14:textId="73BAD815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entire outer surface of the collar is mercury gilded. </w:t>
      </w: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mercury gild a metal object, the craftsman first makes </w:t>
      </w: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amalgam</w:t>
      </w:r>
      <w:r w:rsidRPr="11BDB72B" w:rsidR="2290A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gold and mercury and paints it onto the surface of the object. The object is then fired at a relatively low temperature, below the melting point of the silver, which drives a great deal of the mercury away and bonds the gold to the metal below. This layer of gold is incredibly thin, about 2</w:t>
      </w:r>
      <w:del w:author="Hornor, Elizabeth" w:date="2022-04-20T20:02:29.882Z" w:id="508498549">
        <w:r w:rsidRPr="11BDB72B" w:rsidDel="1A350101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</w:t>
      </w:r>
      <w:del w:author="Hornor, Elizabeth" w:date="2022-04-20T20:02:32.637Z" w:id="487171525">
        <w:r w:rsidRPr="11BDB72B" w:rsidDel="1A350101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microns, and can contain 8-25% mercury. Because this layer is so thin, tarnish of the silver below can form on top of the gilding.</w:t>
      </w: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1BDB72B" w14:paraId="7ACE4143" wp14:textId="7C8E7E5C">
      <w:pPr>
        <w:pStyle w:val="Normal"/>
        <w:spacing w:after="160" w:line="257" w:lineRule="auto"/>
        <w:rPr>
          <w:ins w:author="Hornor, Elizabeth" w:date="2022-04-20T20:01:45.667Z" w:id="1532777510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Hornor, Elizabeth" w:date="2022-04-20T20:01:45.636Z" w:id="516548356">
        <w:r w:rsidRPr="11BDB72B" w:rsidDel="1A350101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The same chemical compound used to reduce tarnish on the Sasanian bowl was used on the surface of the collar.</w:delText>
        </w:r>
      </w:del>
      <w:ins w:author="Hornor, Elizabeth" w:date="2022-04-20T20:01:45.667Z" w:id="1524837364">
        <w:r w:rsidRPr="11BDB72B" w:rsidR="11BDB72B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A chemical compound suspended in a gel system was used to dissolve the silver sulfide. This gel allowed for a controlled application of the compound at the surface of the gilding.</w:t>
        </w:r>
      </w:ins>
    </w:p>
    <w:p xmlns:wp14="http://schemas.microsoft.com/office/word/2010/wordml" w:rsidP="11BDB72B" w14:paraId="018200CD" wp14:textId="1C3466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DB72B" w:rsidR="1A35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chemical compound is a toxic carcinogen, so personal protection like gloves, a respirator, and protective were necessary. </w:t>
      </w:r>
    </w:p>
    <w:p xmlns:wp14="http://schemas.microsoft.com/office/word/2010/wordml" w:rsidP="1A350101" w14:paraId="56F48A00" wp14:textId="4D0B07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50101" w:rsidR="1A35010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Andrew W. Mellon Fellow Kaitlyn Wright working on the collar in the fume hood</w:t>
      </w:r>
    </w:p>
    <w:p xmlns:wp14="http://schemas.microsoft.com/office/word/2010/wordml" w:rsidP="1A350101" w14:paraId="4D90E3E0" wp14:textId="050E7C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50101" w:rsidR="1A35010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Treatment </w:t>
      </w:r>
    </w:p>
    <w:p xmlns:wp14="http://schemas.microsoft.com/office/word/2010/wordml" w:rsidP="1A350101" w14:paraId="2C078E63" wp14:textId="0CA2D50E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09C01"/>
    <w:rsid w:val="03F1E6E3"/>
    <w:rsid w:val="096EDD47"/>
    <w:rsid w:val="11BDB72B"/>
    <w:rsid w:val="144E8245"/>
    <w:rsid w:val="15CB49E5"/>
    <w:rsid w:val="18109C01"/>
    <w:rsid w:val="1A350101"/>
    <w:rsid w:val="2159FEF5"/>
    <w:rsid w:val="2290A490"/>
    <w:rsid w:val="38B9FED9"/>
    <w:rsid w:val="40686AF6"/>
    <w:rsid w:val="4F37779C"/>
    <w:rsid w:val="5E30BBF2"/>
    <w:rsid w:val="73B12376"/>
    <w:rsid w:val="73B12376"/>
    <w:rsid w:val="75A312AF"/>
    <w:rsid w:val="7DF1E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9C01"/>
  <w15:chartTrackingRefBased/>
  <w15:docId w15:val="{9CDD26ED-C990-40DC-B459-2BD7F5FD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06A51891414BB3C5CEDC4D3AC302" ma:contentTypeVersion="15" ma:contentTypeDescription="Create a new document." ma:contentTypeScope="" ma:versionID="9906e50bc409d040d1279251149d4797">
  <xsd:schema xmlns:xsd="http://www.w3.org/2001/XMLSchema" xmlns:xs="http://www.w3.org/2001/XMLSchema" xmlns:p="http://schemas.microsoft.com/office/2006/metadata/properties" xmlns:ns2="9e247855-8d1b-43ba-823d-a331a4353b55" xmlns:ns3="5d41a305-2d61-4560-918e-800a8f043bf4" targetNamespace="http://schemas.microsoft.com/office/2006/metadata/properties" ma:root="true" ma:fieldsID="c191940a8c56aa36f94b3d4976dce29d" ns2:_="" ns3:_="">
    <xsd:import namespace="9e247855-8d1b-43ba-823d-a331a4353b55"/>
    <xsd:import namespace="5d41a305-2d61-4560-918e-800a8f043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7855-8d1b-43ba-823d-a331a4353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1a305-2d61-4560-918e-800a8f043b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bb6694-87fe-4a17-8a70-29e8b7d0dd00}" ma:internalName="TaxCatchAll" ma:showField="CatchAllData" ma:web="5d41a305-2d61-4560-918e-800a8f043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41a305-2d61-4560-918e-800a8f043bf4" xsi:nil="true"/>
    <lcf76f155ced4ddcb4097134ff3c332f xmlns="9e247855-8d1b-43ba-823d-a331a4353b55">
      <Terms xmlns="http://schemas.microsoft.com/office/infopath/2007/PartnerControls"/>
    </lcf76f155ced4ddcb4097134ff3c332f>
    <SharedWithUsers xmlns="5d41a305-2d61-4560-918e-800a8f043bf4">
      <UserInfo>
        <DisplayName/>
        <AccountId xsi:nil="true"/>
        <AccountType/>
      </UserInfo>
    </SharedWithUsers>
    <MediaLengthInSeconds xmlns="9e247855-8d1b-43ba-823d-a331a4353b55" xsi:nil="true"/>
  </documentManagement>
</p:properties>
</file>

<file path=customXml/itemProps1.xml><?xml version="1.0" encoding="utf-8"?>
<ds:datastoreItem xmlns:ds="http://schemas.openxmlformats.org/officeDocument/2006/customXml" ds:itemID="{7368B88B-ADA1-4810-BFFF-32C5FB6C3C21}"/>
</file>

<file path=customXml/itemProps2.xml><?xml version="1.0" encoding="utf-8"?>
<ds:datastoreItem xmlns:ds="http://schemas.openxmlformats.org/officeDocument/2006/customXml" ds:itemID="{2FAB118A-855C-47B2-BCC3-E3AE54DD4664}"/>
</file>

<file path=customXml/itemProps3.xml><?xml version="1.0" encoding="utf-8"?>
<ds:datastoreItem xmlns:ds="http://schemas.openxmlformats.org/officeDocument/2006/customXml" ds:itemID="{75DC5FBA-B5BB-47FE-92D5-4C67F7753A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Kaitlyn</dc:creator>
  <cp:keywords/>
  <dc:description/>
  <cp:lastModifiedBy>Hornor, Elizabeth</cp:lastModifiedBy>
  <dcterms:created xsi:type="dcterms:W3CDTF">2022-03-25T17:11:06Z</dcterms:created>
  <dcterms:modified xsi:type="dcterms:W3CDTF">2022-04-20T20:02:57Z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0x0101000CA306A51891414BB3C5CEDC4D3AC302</vt:lpwstr>
  </property>
  <property fmtid="{D5CDD505-2E9C-101B-9397-08002B2CF9AE}" pid="3" name="Order">
    <vt:r8>247800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